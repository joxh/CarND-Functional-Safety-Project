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33BA" w:rsidRDefault="007E105E">
      <w:pPr>
        <w:pStyle w:val="Title"/>
        <w:keepNext w:val="0"/>
        <w:keepLines w:val="0"/>
        <w:spacing w:after="0"/>
        <w:contextualSpacing w:val="0"/>
        <w:rPr>
          <w:sz w:val="48"/>
          <w:szCs w:val="48"/>
        </w:rPr>
      </w:pPr>
      <w:bookmarkStart w:id="0" w:name="_gc2pz7m8v7e" w:colFirst="0" w:colLast="0"/>
      <w:bookmarkEnd w:id="0"/>
      <w:r>
        <w:rPr>
          <w:noProof/>
          <w:lang w:val="en-US"/>
        </w:rPr>
        <w:drawing>
          <wp:anchor distT="0" distB="0" distL="0" distR="0" simplePos="0" relativeHeight="251658240" behindDoc="0" locked="0" layoutInCell="1" hidden="0" allowOverlap="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l="24000" r="25600"/>
                    <a:stretch>
                      <a:fillRect/>
                    </a:stretch>
                  </pic:blipFill>
                  <pic:spPr>
                    <a:xfrm>
                      <a:off x="0" y="0"/>
                      <a:ext cx="1800225" cy="1895475"/>
                    </a:xfrm>
                    <a:prstGeom prst="rect">
                      <a:avLst/>
                    </a:prstGeom>
                    <a:ln/>
                  </pic:spPr>
                </pic:pic>
              </a:graphicData>
            </a:graphic>
          </wp:anchor>
        </w:drawing>
      </w:r>
      <w:r>
        <w:rPr>
          <w:noProof/>
          <w:lang w:val="en-US"/>
        </w:rPr>
        <w:drawing>
          <wp:anchor distT="0" distB="0" distL="114300" distR="114300" simplePos="0" relativeHeight="251659264" behindDoc="0" locked="0" layoutInCell="1" hidden="0" allowOverlap="1">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3" name="image6.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6.jpg" descr="C:\work\SVN\aswgoesspice\trunk\WG_A0_Process_management\documentation\templates\EB+Elektrobit_RGB_cropped.jpg"/>
                    <pic:cNvPicPr preferRelativeResize="0"/>
                  </pic:nvPicPr>
                  <pic:blipFill>
                    <a:blip r:embed="rId8"/>
                    <a:srcRect/>
                    <a:stretch>
                      <a:fillRect/>
                    </a:stretch>
                  </pic:blipFill>
                  <pic:spPr>
                    <a:xfrm>
                      <a:off x="0" y="0"/>
                      <a:ext cx="1141200" cy="1584000"/>
                    </a:xfrm>
                    <a:prstGeom prst="rect">
                      <a:avLst/>
                    </a:prstGeom>
                    <a:ln/>
                  </pic:spPr>
                </pic:pic>
              </a:graphicData>
            </a:graphic>
          </wp:anchor>
        </w:drawing>
      </w:r>
    </w:p>
    <w:p w:rsidR="002333BA" w:rsidRDefault="002333BA">
      <w:pPr>
        <w:pStyle w:val="Title"/>
        <w:keepNext w:val="0"/>
        <w:keepLines w:val="0"/>
        <w:spacing w:after="0"/>
        <w:ind w:left="720"/>
        <w:contextualSpacing w:val="0"/>
        <w:jc w:val="right"/>
        <w:rPr>
          <w:color w:val="B7B7B7"/>
          <w:sz w:val="48"/>
          <w:szCs w:val="48"/>
        </w:rPr>
      </w:pPr>
      <w:bookmarkStart w:id="1" w:name="_26sbew8fa0gp" w:colFirst="0" w:colLast="0"/>
      <w:bookmarkEnd w:id="1"/>
    </w:p>
    <w:p w:rsidR="002333BA" w:rsidRDefault="002333BA">
      <w:pPr>
        <w:pStyle w:val="Title"/>
        <w:contextualSpacing w:val="0"/>
        <w:jc w:val="right"/>
        <w:rPr>
          <w:sz w:val="48"/>
          <w:szCs w:val="48"/>
        </w:rPr>
      </w:pPr>
      <w:bookmarkStart w:id="2" w:name="_1v0rwb789wl3" w:colFirst="0" w:colLast="0"/>
      <w:bookmarkEnd w:id="2"/>
    </w:p>
    <w:p w:rsidR="002333BA" w:rsidRDefault="002333BA">
      <w:pPr>
        <w:pStyle w:val="Title"/>
        <w:contextualSpacing w:val="0"/>
        <w:rPr>
          <w:sz w:val="48"/>
          <w:szCs w:val="48"/>
        </w:rPr>
      </w:pPr>
      <w:bookmarkStart w:id="3" w:name="_2468oyeg0eef" w:colFirst="0" w:colLast="0"/>
      <w:bookmarkEnd w:id="3"/>
    </w:p>
    <w:p w:rsidR="002333BA" w:rsidRDefault="002333BA"/>
    <w:p w:rsidR="002333BA" w:rsidRDefault="002333BA"/>
    <w:p w:rsidR="002333BA" w:rsidRDefault="007E105E">
      <w:pPr>
        <w:pStyle w:val="Title"/>
        <w:contextualSpacing w:val="0"/>
        <w:jc w:val="right"/>
      </w:pPr>
      <w:bookmarkStart w:id="4" w:name="_ug35toubx59n" w:colFirst="0" w:colLast="0"/>
      <w:bookmarkEnd w:id="4"/>
      <w:r>
        <w:rPr>
          <w:sz w:val="48"/>
          <w:szCs w:val="48"/>
        </w:rPr>
        <w:t>Safety Plan Lane Assistance</w:t>
      </w:r>
    </w:p>
    <w:p w:rsidR="002333BA" w:rsidRDefault="007E105E">
      <w:pPr>
        <w:jc w:val="right"/>
        <w:rPr>
          <w:b/>
          <w:color w:val="B7B7B7"/>
        </w:rPr>
      </w:pPr>
      <w:r>
        <w:rPr>
          <w:b/>
        </w:rPr>
        <w:t xml:space="preserve">Document Version: </w:t>
      </w:r>
      <w:del w:id="5" w:author="Joshua Schoenfield" w:date="2017-12-17T22:14:00Z">
        <w:r w:rsidDel="00793309">
          <w:rPr>
            <w:b/>
            <w:color w:val="B7B7B7"/>
          </w:rPr>
          <w:delText>[Version]</w:delText>
        </w:r>
      </w:del>
      <w:ins w:id="6" w:author="Joshua Schoenfield" w:date="2017-12-17T22:14:00Z">
        <w:r w:rsidR="00793309">
          <w:rPr>
            <w:b/>
            <w:color w:val="B7B7B7"/>
          </w:rPr>
          <w:t>v1.0</w:t>
        </w:r>
      </w:ins>
    </w:p>
    <w:p w:rsidR="002333BA" w:rsidRDefault="007E105E">
      <w:pPr>
        <w:jc w:val="right"/>
        <w:rPr>
          <w:b/>
          <w:color w:val="999999"/>
        </w:rPr>
      </w:pPr>
      <w:r>
        <w:rPr>
          <w:b/>
          <w:color w:val="999999"/>
        </w:rPr>
        <w:t>Template Version 1.0, Released on 2017-06-21</w:t>
      </w:r>
    </w:p>
    <w:p w:rsidR="002333BA" w:rsidRDefault="002333BA"/>
    <w:p w:rsidR="002333BA" w:rsidRDefault="007E105E">
      <w:pPr>
        <w:pStyle w:val="Title"/>
        <w:contextualSpacing w:val="0"/>
        <w:jc w:val="right"/>
        <w:rPr>
          <w:sz w:val="48"/>
          <w:szCs w:val="48"/>
        </w:rPr>
      </w:pPr>
      <w:bookmarkStart w:id="7" w:name="_ryo483hmgvs6" w:colFirst="0" w:colLast="0"/>
      <w:bookmarkEnd w:id="7"/>
      <w:r>
        <w:rPr>
          <w:noProof/>
          <w:lang w:val="en-US"/>
        </w:rPr>
        <w:drawing>
          <wp:inline distT="0" distB="0" distL="0" distR="0">
            <wp:extent cx="5943600" cy="30099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9"/>
                    <a:srcRect/>
                    <a:stretch>
                      <a:fillRect/>
                    </a:stretch>
                  </pic:blipFill>
                  <pic:spPr>
                    <a:xfrm>
                      <a:off x="0" y="0"/>
                      <a:ext cx="5943600" cy="3009900"/>
                    </a:xfrm>
                    <a:prstGeom prst="rect">
                      <a:avLst/>
                    </a:prstGeom>
                    <a:ln/>
                  </pic:spPr>
                </pic:pic>
              </a:graphicData>
            </a:graphic>
          </wp:inline>
        </w:drawing>
      </w:r>
      <w:r>
        <w:rPr>
          <w:sz w:val="48"/>
          <w:szCs w:val="48"/>
        </w:rPr>
        <w:t xml:space="preserve"> </w:t>
      </w:r>
    </w:p>
    <w:p w:rsidR="002333BA" w:rsidRDefault="002333BA"/>
    <w:p w:rsidR="002333BA" w:rsidRDefault="002333BA"/>
    <w:p w:rsidR="002333BA" w:rsidRDefault="002333BA">
      <w:pPr>
        <w:ind w:left="720"/>
        <w:jc w:val="right"/>
      </w:pPr>
    </w:p>
    <w:p w:rsidR="002333BA" w:rsidRDefault="002333BA">
      <w:pPr>
        <w:ind w:left="720"/>
        <w:jc w:val="right"/>
      </w:pPr>
    </w:p>
    <w:p w:rsidR="002333BA" w:rsidRDefault="002333BA">
      <w:pPr>
        <w:ind w:left="720"/>
        <w:jc w:val="right"/>
      </w:pPr>
    </w:p>
    <w:p w:rsidR="002333BA" w:rsidRDefault="002333BA">
      <w:pPr>
        <w:ind w:left="720"/>
        <w:jc w:val="right"/>
      </w:pPr>
    </w:p>
    <w:p w:rsidR="002333BA" w:rsidRDefault="002333BA">
      <w:pPr>
        <w:ind w:left="720"/>
        <w:jc w:val="right"/>
      </w:pPr>
    </w:p>
    <w:p w:rsidR="002333BA" w:rsidRDefault="007E105E">
      <w:pPr>
        <w:pStyle w:val="Heading1"/>
        <w:widowControl w:val="0"/>
        <w:spacing w:before="480" w:after="180" w:line="240" w:lineRule="auto"/>
        <w:contextualSpacing w:val="0"/>
      </w:pPr>
      <w:bookmarkStart w:id="8" w:name="_1t3h5sf" w:colFirst="0" w:colLast="0"/>
      <w:bookmarkEnd w:id="8"/>
      <w:r>
        <w:lastRenderedPageBreak/>
        <w:t>Document history</w:t>
      </w:r>
    </w:p>
    <w:p w:rsidR="002333BA" w:rsidDel="00793309" w:rsidRDefault="007E105E">
      <w:pPr>
        <w:rPr>
          <w:del w:id="9" w:author="Joshua Schoenfield" w:date="2017-12-17T22:14:00Z"/>
          <w:b/>
          <w:color w:val="B7B7B7"/>
        </w:rPr>
      </w:pPr>
      <w:del w:id="10" w:author="Joshua Schoenfield" w:date="2017-12-17T22:14:00Z">
        <w:r w:rsidDel="00793309">
          <w:rPr>
            <w:b/>
            <w:color w:val="B7B7B7"/>
          </w:rPr>
          <w:delText xml:space="preserve">[Instructions: Fill in the date, version and description fields. You can fill out the Editor field with your name if you want to do so. Keep track of your editing as if this were a real world project. </w:delText>
        </w:r>
      </w:del>
    </w:p>
    <w:p w:rsidR="002333BA" w:rsidDel="00793309" w:rsidRDefault="002333BA">
      <w:pPr>
        <w:rPr>
          <w:del w:id="11" w:author="Joshua Schoenfield" w:date="2017-12-17T22:14:00Z"/>
          <w:b/>
          <w:color w:val="B7B7B7"/>
        </w:rPr>
      </w:pPr>
    </w:p>
    <w:p w:rsidR="002333BA" w:rsidDel="00793309" w:rsidRDefault="007E105E">
      <w:pPr>
        <w:rPr>
          <w:del w:id="12" w:author="Joshua Schoenfield" w:date="2017-12-17T22:14:00Z"/>
          <w:b/>
          <w:color w:val="B7B7B7"/>
        </w:rPr>
      </w:pPr>
      <w:del w:id="13" w:author="Joshua Schoenfield" w:date="2017-12-17T22:14:00Z">
        <w:r w:rsidDel="00793309">
          <w:rPr>
            <w:b/>
            <w:color w:val="B7B7B7"/>
          </w:rPr>
          <w:delText>For example, if this were your first draft or first s</w:delText>
        </w:r>
        <w:r w:rsidDel="00793309">
          <w:rPr>
            <w:b/>
            <w:color w:val="B7B7B7"/>
          </w:rPr>
          <w:delText>ubmission, you might say version 1.0. If this is a second submission attempt, then you'd add a second line with a new date and version 2.0]</w:delText>
        </w:r>
      </w:del>
    </w:p>
    <w:p w:rsidR="002333BA" w:rsidRDefault="002333BA">
      <w:pPr>
        <w:widowControl w:val="0"/>
        <w:spacing w:after="180"/>
        <w:rPr>
          <w:rFonts w:ascii="Calibri" w:eastAsia="Calibri" w:hAnsi="Calibri" w:cs="Calibri"/>
        </w:rPr>
      </w:pP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2333BA">
        <w:trPr>
          <w:cnfStyle w:val="100000000000" w:firstRow="1" w:lastRow="0" w:firstColumn="0" w:lastColumn="0" w:oddVBand="0" w:evenVBand="0" w:oddHBand="0" w:evenHBand="0" w:firstRowFirstColumn="0" w:firstRowLastColumn="0" w:lastRowFirstColumn="0" w:lastRowLastColumn="0"/>
        </w:trPr>
        <w:tc>
          <w:tcPr>
            <w:tcW w:w="1470" w:type="dxa"/>
          </w:tcPr>
          <w:p w:rsidR="002333BA" w:rsidRDefault="007E105E">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rsidR="002333BA" w:rsidRDefault="007E105E">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rsidR="002333BA" w:rsidRDefault="007E105E">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rsidR="002333BA" w:rsidRDefault="007E105E">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2333BA">
        <w:tc>
          <w:tcPr>
            <w:tcW w:w="1470" w:type="dxa"/>
          </w:tcPr>
          <w:p w:rsidR="002333BA" w:rsidRDefault="00060ED0">
            <w:pPr>
              <w:widowControl w:val="0"/>
              <w:contextualSpacing w:val="0"/>
              <w:rPr>
                <w:rFonts w:ascii="Calibri" w:eastAsia="Calibri" w:hAnsi="Calibri" w:cs="Calibri"/>
                <w:sz w:val="22"/>
                <w:szCs w:val="22"/>
              </w:rPr>
            </w:pPr>
            <w:r>
              <w:rPr>
                <w:rFonts w:ascii="Calibri" w:eastAsia="Calibri" w:hAnsi="Calibri" w:cs="Calibri"/>
                <w:sz w:val="22"/>
                <w:szCs w:val="22"/>
              </w:rPr>
              <w:t>12/17/2017</w:t>
            </w:r>
          </w:p>
        </w:tc>
        <w:tc>
          <w:tcPr>
            <w:tcW w:w="1275" w:type="dxa"/>
          </w:tcPr>
          <w:p w:rsidR="002333BA" w:rsidRDefault="00060ED0">
            <w:pPr>
              <w:widowControl w:val="0"/>
              <w:contextualSpacing w:val="0"/>
              <w:rPr>
                <w:rFonts w:ascii="Calibri" w:eastAsia="Calibri" w:hAnsi="Calibri" w:cs="Calibri"/>
                <w:sz w:val="22"/>
                <w:szCs w:val="22"/>
              </w:rPr>
            </w:pPr>
            <w:r>
              <w:rPr>
                <w:rFonts w:ascii="Calibri" w:eastAsia="Calibri" w:hAnsi="Calibri" w:cs="Calibri"/>
                <w:sz w:val="22"/>
                <w:szCs w:val="22"/>
              </w:rPr>
              <w:t>V1.0</w:t>
            </w:r>
          </w:p>
        </w:tc>
        <w:tc>
          <w:tcPr>
            <w:tcW w:w="2100" w:type="dxa"/>
          </w:tcPr>
          <w:p w:rsidR="002333BA" w:rsidRDefault="00060ED0">
            <w:pPr>
              <w:widowControl w:val="0"/>
              <w:contextualSpacing w:val="0"/>
              <w:rPr>
                <w:rFonts w:ascii="Calibri" w:eastAsia="Calibri" w:hAnsi="Calibri" w:cs="Calibri"/>
                <w:sz w:val="22"/>
                <w:szCs w:val="22"/>
              </w:rPr>
            </w:pPr>
            <w:r>
              <w:rPr>
                <w:rFonts w:ascii="Calibri" w:eastAsia="Calibri" w:hAnsi="Calibri" w:cs="Calibri"/>
                <w:sz w:val="22"/>
                <w:szCs w:val="22"/>
              </w:rPr>
              <w:t>Joshua Schoenfield</w:t>
            </w:r>
          </w:p>
        </w:tc>
        <w:tc>
          <w:tcPr>
            <w:tcW w:w="4785" w:type="dxa"/>
          </w:tcPr>
          <w:p w:rsidR="002333BA" w:rsidRDefault="00060ED0">
            <w:pPr>
              <w:widowControl w:val="0"/>
              <w:contextualSpacing w:val="0"/>
              <w:rPr>
                <w:rFonts w:ascii="Calibri" w:eastAsia="Calibri" w:hAnsi="Calibri" w:cs="Calibri"/>
                <w:sz w:val="22"/>
                <w:szCs w:val="22"/>
              </w:rPr>
            </w:pPr>
            <w:r>
              <w:rPr>
                <w:rFonts w:ascii="Calibri" w:eastAsia="Calibri" w:hAnsi="Calibri" w:cs="Calibri"/>
                <w:sz w:val="22"/>
                <w:szCs w:val="22"/>
              </w:rPr>
              <w:t>First Submission</w:t>
            </w:r>
          </w:p>
        </w:tc>
      </w:tr>
      <w:tr w:rsidR="002333BA">
        <w:tc>
          <w:tcPr>
            <w:tcW w:w="1470" w:type="dxa"/>
          </w:tcPr>
          <w:p w:rsidR="002333BA" w:rsidRDefault="002333BA">
            <w:pPr>
              <w:widowControl w:val="0"/>
              <w:contextualSpacing w:val="0"/>
              <w:rPr>
                <w:rFonts w:ascii="Calibri" w:eastAsia="Calibri" w:hAnsi="Calibri" w:cs="Calibri"/>
                <w:sz w:val="22"/>
                <w:szCs w:val="22"/>
              </w:rPr>
            </w:pPr>
          </w:p>
        </w:tc>
        <w:tc>
          <w:tcPr>
            <w:tcW w:w="1275" w:type="dxa"/>
          </w:tcPr>
          <w:p w:rsidR="002333BA" w:rsidRDefault="002333BA">
            <w:pPr>
              <w:widowControl w:val="0"/>
              <w:contextualSpacing w:val="0"/>
              <w:rPr>
                <w:rFonts w:ascii="Calibri" w:eastAsia="Calibri" w:hAnsi="Calibri" w:cs="Calibri"/>
                <w:sz w:val="22"/>
                <w:szCs w:val="22"/>
              </w:rPr>
            </w:pPr>
          </w:p>
        </w:tc>
        <w:tc>
          <w:tcPr>
            <w:tcW w:w="2100" w:type="dxa"/>
          </w:tcPr>
          <w:p w:rsidR="002333BA" w:rsidRDefault="002333BA">
            <w:pPr>
              <w:widowControl w:val="0"/>
              <w:contextualSpacing w:val="0"/>
              <w:rPr>
                <w:rFonts w:ascii="Calibri" w:eastAsia="Calibri" w:hAnsi="Calibri" w:cs="Calibri"/>
                <w:sz w:val="22"/>
                <w:szCs w:val="22"/>
              </w:rPr>
            </w:pPr>
          </w:p>
        </w:tc>
        <w:tc>
          <w:tcPr>
            <w:tcW w:w="4785" w:type="dxa"/>
          </w:tcPr>
          <w:p w:rsidR="002333BA" w:rsidRDefault="002333BA">
            <w:pPr>
              <w:widowControl w:val="0"/>
              <w:contextualSpacing w:val="0"/>
              <w:rPr>
                <w:rFonts w:ascii="Calibri" w:eastAsia="Calibri" w:hAnsi="Calibri" w:cs="Calibri"/>
                <w:sz w:val="22"/>
                <w:szCs w:val="22"/>
              </w:rPr>
            </w:pPr>
          </w:p>
        </w:tc>
      </w:tr>
      <w:tr w:rsidR="002333BA">
        <w:tc>
          <w:tcPr>
            <w:tcW w:w="1470" w:type="dxa"/>
          </w:tcPr>
          <w:p w:rsidR="002333BA" w:rsidRDefault="002333BA">
            <w:pPr>
              <w:widowControl w:val="0"/>
              <w:contextualSpacing w:val="0"/>
              <w:rPr>
                <w:rFonts w:ascii="Calibri" w:eastAsia="Calibri" w:hAnsi="Calibri" w:cs="Calibri"/>
                <w:sz w:val="22"/>
                <w:szCs w:val="22"/>
              </w:rPr>
            </w:pPr>
          </w:p>
        </w:tc>
        <w:tc>
          <w:tcPr>
            <w:tcW w:w="1275" w:type="dxa"/>
          </w:tcPr>
          <w:p w:rsidR="002333BA" w:rsidRDefault="002333BA">
            <w:pPr>
              <w:widowControl w:val="0"/>
              <w:contextualSpacing w:val="0"/>
              <w:rPr>
                <w:rFonts w:ascii="Calibri" w:eastAsia="Calibri" w:hAnsi="Calibri" w:cs="Calibri"/>
                <w:sz w:val="22"/>
                <w:szCs w:val="22"/>
              </w:rPr>
            </w:pPr>
          </w:p>
        </w:tc>
        <w:tc>
          <w:tcPr>
            <w:tcW w:w="2100" w:type="dxa"/>
          </w:tcPr>
          <w:p w:rsidR="002333BA" w:rsidRDefault="002333BA">
            <w:pPr>
              <w:widowControl w:val="0"/>
              <w:contextualSpacing w:val="0"/>
              <w:rPr>
                <w:rFonts w:ascii="Calibri" w:eastAsia="Calibri" w:hAnsi="Calibri" w:cs="Calibri"/>
                <w:sz w:val="22"/>
                <w:szCs w:val="22"/>
              </w:rPr>
            </w:pPr>
          </w:p>
        </w:tc>
        <w:tc>
          <w:tcPr>
            <w:tcW w:w="4785" w:type="dxa"/>
          </w:tcPr>
          <w:p w:rsidR="002333BA" w:rsidRDefault="002333BA">
            <w:pPr>
              <w:widowControl w:val="0"/>
              <w:contextualSpacing w:val="0"/>
              <w:rPr>
                <w:rFonts w:ascii="Calibri" w:eastAsia="Calibri" w:hAnsi="Calibri" w:cs="Calibri"/>
                <w:sz w:val="22"/>
                <w:szCs w:val="22"/>
              </w:rPr>
            </w:pPr>
          </w:p>
        </w:tc>
      </w:tr>
      <w:tr w:rsidR="002333BA">
        <w:tc>
          <w:tcPr>
            <w:tcW w:w="1470" w:type="dxa"/>
          </w:tcPr>
          <w:p w:rsidR="002333BA" w:rsidRDefault="002333BA">
            <w:pPr>
              <w:widowControl w:val="0"/>
              <w:contextualSpacing w:val="0"/>
              <w:rPr>
                <w:rFonts w:ascii="Calibri" w:eastAsia="Calibri" w:hAnsi="Calibri" w:cs="Calibri"/>
                <w:sz w:val="22"/>
                <w:szCs w:val="22"/>
              </w:rPr>
            </w:pPr>
          </w:p>
        </w:tc>
        <w:tc>
          <w:tcPr>
            <w:tcW w:w="1275" w:type="dxa"/>
          </w:tcPr>
          <w:p w:rsidR="002333BA" w:rsidRDefault="002333BA">
            <w:pPr>
              <w:widowControl w:val="0"/>
              <w:contextualSpacing w:val="0"/>
              <w:rPr>
                <w:rFonts w:ascii="Calibri" w:eastAsia="Calibri" w:hAnsi="Calibri" w:cs="Calibri"/>
                <w:sz w:val="22"/>
                <w:szCs w:val="22"/>
              </w:rPr>
            </w:pPr>
          </w:p>
        </w:tc>
        <w:tc>
          <w:tcPr>
            <w:tcW w:w="2100" w:type="dxa"/>
          </w:tcPr>
          <w:p w:rsidR="002333BA" w:rsidRDefault="002333BA">
            <w:pPr>
              <w:widowControl w:val="0"/>
              <w:contextualSpacing w:val="0"/>
              <w:rPr>
                <w:rFonts w:ascii="Calibri" w:eastAsia="Calibri" w:hAnsi="Calibri" w:cs="Calibri"/>
                <w:sz w:val="22"/>
                <w:szCs w:val="22"/>
              </w:rPr>
            </w:pPr>
          </w:p>
        </w:tc>
        <w:tc>
          <w:tcPr>
            <w:tcW w:w="4785" w:type="dxa"/>
          </w:tcPr>
          <w:p w:rsidR="002333BA" w:rsidRDefault="002333BA">
            <w:pPr>
              <w:widowControl w:val="0"/>
              <w:contextualSpacing w:val="0"/>
              <w:rPr>
                <w:rFonts w:ascii="Calibri" w:eastAsia="Calibri" w:hAnsi="Calibri" w:cs="Calibri"/>
                <w:sz w:val="22"/>
                <w:szCs w:val="22"/>
              </w:rPr>
            </w:pPr>
          </w:p>
        </w:tc>
      </w:tr>
      <w:tr w:rsidR="002333BA">
        <w:tc>
          <w:tcPr>
            <w:tcW w:w="1470" w:type="dxa"/>
          </w:tcPr>
          <w:p w:rsidR="002333BA" w:rsidRDefault="002333BA">
            <w:pPr>
              <w:widowControl w:val="0"/>
              <w:contextualSpacing w:val="0"/>
              <w:rPr>
                <w:rFonts w:ascii="Calibri" w:eastAsia="Calibri" w:hAnsi="Calibri" w:cs="Calibri"/>
                <w:sz w:val="22"/>
                <w:szCs w:val="22"/>
              </w:rPr>
            </w:pPr>
          </w:p>
        </w:tc>
        <w:tc>
          <w:tcPr>
            <w:tcW w:w="1275" w:type="dxa"/>
          </w:tcPr>
          <w:p w:rsidR="002333BA" w:rsidRDefault="002333BA">
            <w:pPr>
              <w:widowControl w:val="0"/>
              <w:contextualSpacing w:val="0"/>
              <w:rPr>
                <w:rFonts w:ascii="Calibri" w:eastAsia="Calibri" w:hAnsi="Calibri" w:cs="Calibri"/>
                <w:sz w:val="22"/>
                <w:szCs w:val="22"/>
              </w:rPr>
            </w:pPr>
            <w:bookmarkStart w:id="14" w:name="_2s8eyo1" w:colFirst="0" w:colLast="0"/>
            <w:bookmarkEnd w:id="14"/>
          </w:p>
        </w:tc>
        <w:tc>
          <w:tcPr>
            <w:tcW w:w="2100" w:type="dxa"/>
          </w:tcPr>
          <w:p w:rsidR="002333BA" w:rsidRDefault="002333BA">
            <w:pPr>
              <w:widowControl w:val="0"/>
              <w:contextualSpacing w:val="0"/>
              <w:rPr>
                <w:rFonts w:ascii="Calibri" w:eastAsia="Calibri" w:hAnsi="Calibri" w:cs="Calibri"/>
                <w:sz w:val="22"/>
                <w:szCs w:val="22"/>
              </w:rPr>
            </w:pPr>
          </w:p>
        </w:tc>
        <w:tc>
          <w:tcPr>
            <w:tcW w:w="4785" w:type="dxa"/>
          </w:tcPr>
          <w:p w:rsidR="002333BA" w:rsidRDefault="002333BA">
            <w:pPr>
              <w:widowControl w:val="0"/>
              <w:contextualSpacing w:val="0"/>
              <w:rPr>
                <w:rFonts w:ascii="Calibri" w:eastAsia="Calibri" w:hAnsi="Calibri" w:cs="Calibri"/>
                <w:sz w:val="22"/>
                <w:szCs w:val="22"/>
              </w:rPr>
            </w:pPr>
          </w:p>
        </w:tc>
      </w:tr>
    </w:tbl>
    <w:p w:rsidR="002333BA" w:rsidRDefault="007E105E">
      <w:pPr>
        <w:pStyle w:val="Heading1"/>
        <w:widowControl w:val="0"/>
        <w:spacing w:before="480" w:after="180" w:line="240" w:lineRule="auto"/>
        <w:contextualSpacing w:val="0"/>
        <w:rPr>
          <w:b/>
          <w:color w:val="B7B7B7"/>
        </w:rPr>
      </w:pPr>
      <w:bookmarkStart w:id="15" w:name="_ktt3lgighckp" w:colFirst="0" w:colLast="0"/>
      <w:bookmarkEnd w:id="15"/>
      <w:r>
        <w:t>Table of Contents</w:t>
      </w:r>
    </w:p>
    <w:p w:rsidR="002333BA" w:rsidDel="00546DD9" w:rsidRDefault="007E105E">
      <w:pPr>
        <w:rPr>
          <w:del w:id="16" w:author="Joshua Schoenfield" w:date="2017-12-19T17:57:00Z"/>
          <w:b/>
          <w:color w:val="B7B7B7"/>
        </w:rPr>
      </w:pPr>
      <w:del w:id="17" w:author="Joshua Schoenfield" w:date="2017-12-19T17:57:00Z">
        <w:r w:rsidDel="00546DD9">
          <w:rPr>
            <w:b/>
            <w:color w:val="B7B7B7"/>
          </w:rPr>
          <w:delText>[Instructions: We have provided a table of contents. If the table of contents is not showing up correctly in your word processor of choice, please update it. The table of contents should show each section of the document and page numbers or links. Most wor</w:delText>
        </w:r>
        <w:r w:rsidDel="00546DD9">
          <w:rPr>
            <w:b/>
            <w:color w:val="B7B7B7"/>
          </w:rPr>
          <w:delText xml:space="preserve">d processors can do this for you. In </w:delText>
        </w:r>
        <w:r w:rsidDel="00546DD9">
          <w:fldChar w:fldCharType="begin"/>
        </w:r>
        <w:r w:rsidDel="00546DD9">
          <w:delInstrText xml:space="preserve"> HYPERLINK "https://support.google.com/docs/answer/116338?co=GENIE.Platform%3DDesktop&amp;hl=en" \h </w:delInstrText>
        </w:r>
        <w:r w:rsidDel="00546DD9">
          <w:fldChar w:fldCharType="separate"/>
        </w:r>
        <w:r w:rsidDel="00546DD9">
          <w:rPr>
            <w:b/>
            <w:color w:val="B7B7B7"/>
            <w:u w:val="single"/>
          </w:rPr>
          <w:delText>Google Docs</w:delText>
        </w:r>
        <w:r w:rsidDel="00546DD9">
          <w:rPr>
            <w:b/>
            <w:color w:val="B7B7B7"/>
            <w:u w:val="single"/>
          </w:rPr>
          <w:fldChar w:fldCharType="end"/>
        </w:r>
        <w:r w:rsidDel="00546DD9">
          <w:rPr>
            <w:b/>
            <w:color w:val="B7B7B7"/>
          </w:rPr>
          <w:delText xml:space="preserve">, you can use headings for each section and then go to Insert &gt; Table of Contents.  </w:delText>
        </w:r>
        <w:r w:rsidDel="00546DD9">
          <w:fldChar w:fldCharType="begin"/>
        </w:r>
        <w:r w:rsidDel="00546DD9">
          <w:delInstrText xml:space="preserve"> HYPERLINK "https://support.microsoft.com/en-us/help/285059/how-to-create-a-table-of-contents-by-marking-text-in-word" \h </w:delInstrText>
        </w:r>
        <w:r w:rsidDel="00546DD9">
          <w:fldChar w:fldCharType="separate"/>
        </w:r>
        <w:r w:rsidDel="00546DD9">
          <w:rPr>
            <w:b/>
            <w:color w:val="B7B7B7"/>
            <w:u w:val="single"/>
          </w:rPr>
          <w:delText>Microsoft Word</w:delText>
        </w:r>
        <w:r w:rsidDel="00546DD9">
          <w:rPr>
            <w:b/>
            <w:color w:val="B7B7B7"/>
            <w:u w:val="single"/>
          </w:rPr>
          <w:fldChar w:fldCharType="end"/>
        </w:r>
        <w:r w:rsidDel="00546DD9">
          <w:rPr>
            <w:b/>
            <w:color w:val="B7B7B7"/>
          </w:rPr>
          <w:delText xml:space="preserve"> has similar capabilities]</w:delText>
        </w:r>
      </w:del>
    </w:p>
    <w:p w:rsidR="002333BA" w:rsidRDefault="002333BA">
      <w:pPr>
        <w:rPr>
          <w:b/>
          <w:color w:val="B7B7B7"/>
        </w:rPr>
      </w:pPr>
    </w:p>
    <w:p w:rsidR="002333BA" w:rsidRDefault="002333BA">
      <w:pPr>
        <w:rPr>
          <w:b/>
          <w:color w:val="B7B7B7"/>
        </w:rPr>
      </w:pPr>
    </w:p>
    <w:sdt>
      <w:sdtPr>
        <w:id w:val="973176362"/>
        <w:docPartObj>
          <w:docPartGallery w:val="Table of Contents"/>
          <w:docPartUnique/>
        </w:docPartObj>
      </w:sdtPr>
      <w:sdtEndPr/>
      <w:sdtContent>
        <w:p w:rsidR="002333BA" w:rsidRDefault="007E105E">
          <w:pPr>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rsidR="002333BA" w:rsidRDefault="007E105E">
          <w:pPr>
            <w:spacing w:before="200" w:line="240" w:lineRule="auto"/>
            <w:rPr>
              <w:color w:val="1155CC"/>
              <w:u w:val="single"/>
            </w:rPr>
          </w:pPr>
          <w:hyperlink w:anchor="_ktt3lgighckp">
            <w:r>
              <w:rPr>
                <w:color w:val="1155CC"/>
                <w:u w:val="single"/>
              </w:rPr>
              <w:t>Table of Contents</w:t>
            </w:r>
          </w:hyperlink>
        </w:p>
        <w:p w:rsidR="002333BA" w:rsidRDefault="007E105E">
          <w:pPr>
            <w:spacing w:before="200" w:line="240" w:lineRule="auto"/>
            <w:rPr>
              <w:color w:val="1155CC"/>
              <w:u w:val="single"/>
            </w:rPr>
          </w:pPr>
          <w:hyperlink w:anchor="_zakt536q9xt3">
            <w:r>
              <w:rPr>
                <w:color w:val="1155CC"/>
                <w:u w:val="single"/>
              </w:rPr>
              <w:t>Introduction</w:t>
            </w:r>
          </w:hyperlink>
        </w:p>
        <w:p w:rsidR="002333BA" w:rsidRDefault="007E105E">
          <w:pPr>
            <w:spacing w:before="60" w:line="240" w:lineRule="auto"/>
            <w:ind w:left="360"/>
            <w:rPr>
              <w:color w:val="1155CC"/>
              <w:u w:val="single"/>
            </w:rPr>
          </w:pPr>
          <w:hyperlink w:anchor="_52ybytyytfvs">
            <w:r>
              <w:rPr>
                <w:color w:val="1155CC"/>
                <w:u w:val="single"/>
              </w:rPr>
              <w:t>Purpose of the Safety Plan</w:t>
            </w:r>
          </w:hyperlink>
        </w:p>
        <w:p w:rsidR="002333BA" w:rsidRDefault="007E105E">
          <w:pPr>
            <w:spacing w:before="60" w:line="240" w:lineRule="auto"/>
            <w:ind w:left="360"/>
            <w:rPr>
              <w:color w:val="1155CC"/>
              <w:u w:val="single"/>
            </w:rPr>
          </w:pPr>
          <w:hyperlink w:anchor="_sh22j99mm02k">
            <w:r>
              <w:rPr>
                <w:color w:val="1155CC"/>
                <w:u w:val="single"/>
              </w:rPr>
              <w:t>Scope of the Project</w:t>
            </w:r>
          </w:hyperlink>
        </w:p>
        <w:p w:rsidR="002333BA" w:rsidRDefault="007E105E">
          <w:pPr>
            <w:spacing w:before="60" w:line="240" w:lineRule="auto"/>
            <w:ind w:left="360"/>
            <w:rPr>
              <w:color w:val="1155CC"/>
              <w:u w:val="single"/>
            </w:rPr>
          </w:pPr>
          <w:hyperlink w:anchor="_fzzlhwsfq6ys">
            <w:r>
              <w:rPr>
                <w:color w:val="1155CC"/>
                <w:u w:val="single"/>
              </w:rPr>
              <w:t>Deliverables of the Project</w:t>
            </w:r>
          </w:hyperlink>
        </w:p>
        <w:p w:rsidR="002333BA" w:rsidRDefault="007E105E">
          <w:pPr>
            <w:spacing w:before="200" w:line="240" w:lineRule="auto"/>
            <w:rPr>
              <w:color w:val="1155CC"/>
              <w:u w:val="single"/>
            </w:rPr>
          </w:pPr>
          <w:hyperlink w:anchor="_t6m96u2v69wo">
            <w:r>
              <w:rPr>
                <w:color w:val="1155CC"/>
                <w:u w:val="single"/>
              </w:rPr>
              <w:t>Item Definition</w:t>
            </w:r>
          </w:hyperlink>
        </w:p>
        <w:p w:rsidR="002333BA" w:rsidRDefault="007E105E">
          <w:pPr>
            <w:spacing w:before="200" w:line="240" w:lineRule="auto"/>
            <w:rPr>
              <w:color w:val="1155CC"/>
              <w:u w:val="single"/>
            </w:rPr>
          </w:pPr>
          <w:hyperlink w:anchor="_km1cu1hyl182">
            <w:r>
              <w:rPr>
                <w:color w:val="1155CC"/>
                <w:u w:val="single"/>
              </w:rPr>
              <w:t>Goals and Measures</w:t>
            </w:r>
          </w:hyperlink>
        </w:p>
        <w:p w:rsidR="002333BA" w:rsidRDefault="007E105E">
          <w:pPr>
            <w:spacing w:before="60" w:line="240" w:lineRule="auto"/>
            <w:ind w:left="360"/>
            <w:rPr>
              <w:color w:val="1155CC"/>
              <w:u w:val="single"/>
            </w:rPr>
          </w:pPr>
          <w:hyperlink w:anchor="_ww7fqc274i9y">
            <w:r>
              <w:rPr>
                <w:color w:val="1155CC"/>
                <w:u w:val="single"/>
              </w:rPr>
              <w:t>Goals</w:t>
            </w:r>
          </w:hyperlink>
        </w:p>
        <w:p w:rsidR="002333BA" w:rsidRDefault="007E105E">
          <w:pPr>
            <w:spacing w:before="60" w:line="240" w:lineRule="auto"/>
            <w:ind w:left="360"/>
            <w:rPr>
              <w:color w:val="1155CC"/>
              <w:u w:val="single"/>
            </w:rPr>
          </w:pPr>
          <w:hyperlink w:anchor="_v2rbrzjrkt9b">
            <w:r>
              <w:rPr>
                <w:color w:val="1155CC"/>
                <w:u w:val="single"/>
              </w:rPr>
              <w:t>Measures</w:t>
            </w:r>
          </w:hyperlink>
        </w:p>
        <w:p w:rsidR="002333BA" w:rsidRDefault="007E105E">
          <w:pPr>
            <w:spacing w:before="200" w:line="240" w:lineRule="auto"/>
            <w:rPr>
              <w:color w:val="1155CC"/>
              <w:u w:val="single"/>
            </w:rPr>
          </w:pPr>
          <w:hyperlink w:anchor="_b23s6orj91gm">
            <w:r>
              <w:rPr>
                <w:color w:val="1155CC"/>
                <w:u w:val="single"/>
              </w:rPr>
              <w:t>Safety Culture</w:t>
            </w:r>
          </w:hyperlink>
        </w:p>
        <w:p w:rsidR="002333BA" w:rsidRDefault="007E105E">
          <w:pPr>
            <w:spacing w:before="200" w:line="240" w:lineRule="auto"/>
            <w:rPr>
              <w:color w:val="1155CC"/>
              <w:u w:val="single"/>
            </w:rPr>
          </w:pPr>
          <w:hyperlink w:anchor="_pqn9poe0nvtc">
            <w:r>
              <w:rPr>
                <w:color w:val="1155CC"/>
                <w:u w:val="single"/>
              </w:rPr>
              <w:t>Safety Lifecycle Tailoring</w:t>
            </w:r>
          </w:hyperlink>
        </w:p>
        <w:p w:rsidR="002333BA" w:rsidRDefault="007E105E">
          <w:pPr>
            <w:spacing w:before="200" w:line="240" w:lineRule="auto"/>
            <w:rPr>
              <w:color w:val="1155CC"/>
              <w:u w:val="single"/>
            </w:rPr>
          </w:pPr>
          <w:hyperlink w:anchor="_xlicd1ijavb7">
            <w:r>
              <w:rPr>
                <w:color w:val="1155CC"/>
                <w:u w:val="single"/>
              </w:rPr>
              <w:t>Roles</w:t>
            </w:r>
          </w:hyperlink>
        </w:p>
        <w:p w:rsidR="002333BA" w:rsidRDefault="007E105E">
          <w:pPr>
            <w:spacing w:before="200" w:line="240" w:lineRule="auto"/>
            <w:rPr>
              <w:color w:val="1155CC"/>
              <w:u w:val="single"/>
            </w:rPr>
          </w:pPr>
          <w:hyperlink w:anchor="_swj0emygbhrm">
            <w:r>
              <w:rPr>
                <w:color w:val="1155CC"/>
                <w:u w:val="single"/>
              </w:rPr>
              <w:t>Development Interface Agreement</w:t>
            </w:r>
          </w:hyperlink>
        </w:p>
        <w:p w:rsidR="002333BA" w:rsidRDefault="007E105E">
          <w:pPr>
            <w:spacing w:before="200" w:after="80" w:line="240" w:lineRule="auto"/>
            <w:rPr>
              <w:color w:val="1155CC"/>
              <w:u w:val="single"/>
            </w:rPr>
          </w:pPr>
          <w:hyperlink w:anchor="_lllavvxrxrdy">
            <w:r>
              <w:rPr>
                <w:color w:val="1155CC"/>
                <w:u w:val="single"/>
              </w:rPr>
              <w:t>Confirmation Measures</w:t>
            </w:r>
          </w:hyperlink>
          <w:r>
            <w:fldChar w:fldCharType="end"/>
          </w:r>
        </w:p>
      </w:sdtContent>
    </w:sdt>
    <w:p w:rsidR="002333BA" w:rsidRDefault="002333BA">
      <w:pPr>
        <w:rPr>
          <w:b/>
          <w:color w:val="B7B7B7"/>
        </w:rPr>
      </w:pPr>
    </w:p>
    <w:p w:rsidR="002333BA" w:rsidRDefault="002333BA">
      <w:pPr>
        <w:rPr>
          <w:b/>
          <w:color w:val="B7B7B7"/>
        </w:rPr>
      </w:pPr>
    </w:p>
    <w:p w:rsidR="002333BA" w:rsidRDefault="007E105E">
      <w:pPr>
        <w:rPr>
          <w:b/>
          <w:color w:val="B7B7B7"/>
        </w:rPr>
      </w:pPr>
      <w:r>
        <w:br w:type="page"/>
      </w:r>
    </w:p>
    <w:p w:rsidR="002333BA" w:rsidRDefault="002333BA">
      <w:pPr>
        <w:rPr>
          <w:b/>
          <w:color w:val="B7B7B7"/>
        </w:rPr>
      </w:pPr>
    </w:p>
    <w:p w:rsidR="002333BA" w:rsidRDefault="007E105E">
      <w:pPr>
        <w:pStyle w:val="Heading1"/>
        <w:widowControl w:val="0"/>
        <w:spacing w:before="480" w:after="180" w:line="240" w:lineRule="auto"/>
        <w:contextualSpacing w:val="0"/>
      </w:pPr>
      <w:bookmarkStart w:id="18" w:name="_zakt536q9xt3" w:colFirst="0" w:colLast="0"/>
      <w:bookmarkEnd w:id="18"/>
      <w:r>
        <w:t>Introduction</w:t>
      </w:r>
    </w:p>
    <w:p w:rsidR="002333BA" w:rsidRDefault="002333BA"/>
    <w:p w:rsidR="002333BA" w:rsidRDefault="007E105E">
      <w:pPr>
        <w:pStyle w:val="Heading2"/>
        <w:contextualSpacing w:val="0"/>
      </w:pPr>
      <w:bookmarkStart w:id="19" w:name="_52ybytyytfvs" w:colFirst="0" w:colLast="0"/>
      <w:bookmarkEnd w:id="19"/>
      <w:r>
        <w:t>Purpose of the Safety Plan</w:t>
      </w:r>
    </w:p>
    <w:p w:rsidR="002333BA" w:rsidDel="00171BCD" w:rsidRDefault="007E105E">
      <w:pPr>
        <w:rPr>
          <w:del w:id="20" w:author="Joshua Schoenfield" w:date="2017-12-17T15:00:00Z"/>
          <w:b/>
          <w:color w:val="B7B7B7"/>
        </w:rPr>
      </w:pPr>
      <w:del w:id="21" w:author="Joshua Schoenfield" w:date="2017-12-17T15:00:00Z">
        <w:r w:rsidDel="00171BCD">
          <w:rPr>
            <w:b/>
            <w:color w:val="B7B7B7"/>
          </w:rPr>
          <w:delText>[Instructions: Answer what is the purpose of a safety plan?]</w:delText>
        </w:r>
      </w:del>
    </w:p>
    <w:p w:rsidR="002333BA" w:rsidRDefault="00131435">
      <w:ins w:id="22" w:author="Joshua Schoenfield" w:date="2017-12-17T14:48:00Z">
        <w:r>
          <w:t xml:space="preserve">The purpose of this safety plan is to </w:t>
        </w:r>
      </w:ins>
      <w:ins w:id="23" w:author="Joshua Schoenfield" w:date="2017-12-17T14:49:00Z">
        <w:r>
          <w:t xml:space="preserve">provide an overall framework </w:t>
        </w:r>
      </w:ins>
      <w:ins w:id="24" w:author="Joshua Schoenfield" w:date="2017-12-17T14:59:00Z">
        <w:r w:rsidR="00171BCD">
          <w:t>for achieving functional safety for</w:t>
        </w:r>
      </w:ins>
      <w:ins w:id="25" w:author="Joshua Schoenfield" w:date="2017-12-17T14:50:00Z">
        <w:r>
          <w:t xml:space="preserve"> the </w:t>
        </w:r>
      </w:ins>
      <w:ins w:id="26" w:author="Joshua Schoenfield" w:date="2017-12-17T14:51:00Z">
        <w:r>
          <w:t>Lane Assistance item. The plan will also</w:t>
        </w:r>
      </w:ins>
      <w:ins w:id="27" w:author="Joshua Schoenfield" w:date="2017-12-17T14:52:00Z">
        <w:r>
          <w:t xml:space="preserve"> assign </w:t>
        </w:r>
      </w:ins>
      <w:ins w:id="28" w:author="Joshua Schoenfield" w:date="2017-12-17T14:55:00Z">
        <w:r>
          <w:t xml:space="preserve">roles and responsibilities for achieving </w:t>
        </w:r>
      </w:ins>
      <w:ins w:id="29" w:author="Joshua Schoenfield" w:date="2017-12-17T14:58:00Z">
        <w:r w:rsidR="00171BCD">
          <w:t>functional safety associated with that item</w:t>
        </w:r>
      </w:ins>
    </w:p>
    <w:p w:rsidR="002333BA" w:rsidRDefault="007E105E">
      <w:pPr>
        <w:pStyle w:val="Heading2"/>
        <w:contextualSpacing w:val="0"/>
      </w:pPr>
      <w:bookmarkStart w:id="30" w:name="_sh22j99mm02k" w:colFirst="0" w:colLast="0"/>
      <w:bookmarkEnd w:id="30"/>
      <w:r>
        <w:t>Scope of the Project</w:t>
      </w:r>
    </w:p>
    <w:p w:rsidR="002333BA" w:rsidDel="00060ED0" w:rsidRDefault="007E105E">
      <w:pPr>
        <w:rPr>
          <w:del w:id="31" w:author="Joshua Schoenfield" w:date="2017-12-17T14:48:00Z"/>
          <w:b/>
          <w:color w:val="B7B7B7"/>
        </w:rPr>
      </w:pPr>
      <w:del w:id="32" w:author="Joshua Schoenfield" w:date="2017-12-17T14:48:00Z">
        <w:r w:rsidDel="00060ED0">
          <w:rPr>
            <w:b/>
            <w:color w:val="B7B7B7"/>
          </w:rPr>
          <w:delText>[Instructions: Nothing to do here. This is for your information.]</w:delText>
        </w:r>
      </w:del>
    </w:p>
    <w:p w:rsidR="002333BA" w:rsidRDefault="002333BA"/>
    <w:p w:rsidR="002333BA" w:rsidRDefault="007E105E">
      <w:r>
        <w:t>For the lane assistance project, the following safety lifecycle phases are in scope:</w:t>
      </w:r>
    </w:p>
    <w:p w:rsidR="002333BA" w:rsidRDefault="002333BA">
      <w:pPr>
        <w:ind w:firstLine="720"/>
      </w:pPr>
    </w:p>
    <w:p w:rsidR="002333BA" w:rsidRDefault="007E105E">
      <w:pPr>
        <w:ind w:firstLine="720"/>
      </w:pPr>
      <w:r>
        <w:t>Concept phase</w:t>
      </w:r>
    </w:p>
    <w:p w:rsidR="002333BA" w:rsidRDefault="007E105E">
      <w:pPr>
        <w:ind w:firstLine="720"/>
      </w:pPr>
      <w:r>
        <w:t>Product Development at the System Level</w:t>
      </w:r>
    </w:p>
    <w:p w:rsidR="002333BA" w:rsidRDefault="007E105E">
      <w:pPr>
        <w:ind w:firstLine="720"/>
      </w:pPr>
      <w:r>
        <w:t>Product Development at the Software Level</w:t>
      </w:r>
    </w:p>
    <w:p w:rsidR="002333BA" w:rsidRDefault="002333BA"/>
    <w:p w:rsidR="002333BA" w:rsidRDefault="007E105E">
      <w:r>
        <w:t>The following phases are out of scope:</w:t>
      </w:r>
    </w:p>
    <w:p w:rsidR="002333BA" w:rsidRDefault="002333BA"/>
    <w:p w:rsidR="002333BA" w:rsidRDefault="007E105E">
      <w:pPr>
        <w:ind w:firstLine="720"/>
      </w:pPr>
      <w:r>
        <w:t>Product Development at the Hardwa</w:t>
      </w:r>
      <w:r>
        <w:t>re Level</w:t>
      </w:r>
    </w:p>
    <w:p w:rsidR="002333BA" w:rsidRDefault="007E105E">
      <w:pPr>
        <w:ind w:firstLine="720"/>
      </w:pPr>
      <w:r>
        <w:t>Production and Operation</w:t>
      </w:r>
    </w:p>
    <w:p w:rsidR="002333BA" w:rsidRDefault="002333BA"/>
    <w:p w:rsidR="002333BA" w:rsidRDefault="007E105E">
      <w:pPr>
        <w:pStyle w:val="Heading2"/>
        <w:contextualSpacing w:val="0"/>
      </w:pPr>
      <w:bookmarkStart w:id="33" w:name="_fzzlhwsfq6ys" w:colFirst="0" w:colLast="0"/>
      <w:bookmarkEnd w:id="33"/>
      <w:r>
        <w:t>Deliverables of the Project</w:t>
      </w:r>
    </w:p>
    <w:p w:rsidR="002333BA" w:rsidDel="00171BCD" w:rsidRDefault="007E105E">
      <w:pPr>
        <w:rPr>
          <w:del w:id="34" w:author="Joshua Schoenfield" w:date="2017-12-17T15:00:00Z"/>
          <w:b/>
          <w:color w:val="B7B7B7"/>
        </w:rPr>
      </w:pPr>
      <w:del w:id="35" w:author="Joshua Schoenfield" w:date="2017-12-17T15:00:00Z">
        <w:r w:rsidDel="00171BCD">
          <w:rPr>
            <w:b/>
            <w:color w:val="B7B7B7"/>
          </w:rPr>
          <w:delText>[Instructions: Nothing to do here. This is for your information.]</w:delText>
        </w:r>
      </w:del>
    </w:p>
    <w:p w:rsidR="002333BA" w:rsidRDefault="002333BA"/>
    <w:p w:rsidR="002333BA" w:rsidRDefault="007E105E">
      <w:r>
        <w:t>The deliverables of the project are:</w:t>
      </w:r>
    </w:p>
    <w:p w:rsidR="002333BA" w:rsidRDefault="002333BA"/>
    <w:p w:rsidR="002333BA" w:rsidRDefault="007E105E">
      <w:r>
        <w:tab/>
        <w:t>Safety Plan</w:t>
      </w:r>
    </w:p>
    <w:p w:rsidR="002333BA" w:rsidRDefault="007E105E">
      <w:r>
        <w:tab/>
        <w:t>Hazard Analysis and Risk Assessment</w:t>
      </w:r>
    </w:p>
    <w:p w:rsidR="002333BA" w:rsidRDefault="007E105E">
      <w:r>
        <w:tab/>
        <w:t>Functional Safety Concept</w:t>
      </w:r>
    </w:p>
    <w:p w:rsidR="002333BA" w:rsidRDefault="007E105E">
      <w:r>
        <w:tab/>
        <w:t xml:space="preserve">Technical </w:t>
      </w:r>
      <w:r>
        <w:t>Safety Concept</w:t>
      </w:r>
    </w:p>
    <w:p w:rsidR="002333BA" w:rsidRDefault="007E105E">
      <w:r>
        <w:tab/>
        <w:t>Software Safety Requirements and Architecture</w:t>
      </w:r>
    </w:p>
    <w:p w:rsidR="002333BA" w:rsidRDefault="002333BA"/>
    <w:p w:rsidR="002333BA" w:rsidRDefault="002333BA"/>
    <w:p w:rsidR="002333BA" w:rsidRDefault="007E105E">
      <w:pPr>
        <w:pStyle w:val="Heading1"/>
        <w:contextualSpacing w:val="0"/>
      </w:pPr>
      <w:bookmarkStart w:id="36" w:name="_t6m96u2v69wo" w:colFirst="0" w:colLast="0"/>
      <w:bookmarkEnd w:id="36"/>
      <w:r>
        <w:lastRenderedPageBreak/>
        <w:t>Item Definition</w:t>
      </w:r>
    </w:p>
    <w:p w:rsidR="002333BA" w:rsidRDefault="002333BA"/>
    <w:p w:rsidR="002333BA" w:rsidDel="00A003A9" w:rsidRDefault="007E105E">
      <w:pPr>
        <w:rPr>
          <w:del w:id="37" w:author="Joshua Schoenfield" w:date="2017-12-17T22:16:00Z"/>
          <w:b/>
          <w:color w:val="B7B7B7"/>
        </w:rPr>
      </w:pPr>
      <w:del w:id="38" w:author="Joshua Schoenfield" w:date="2017-12-17T22:16:00Z">
        <w:r w:rsidDel="00A003A9">
          <w:rPr>
            <w:b/>
            <w:color w:val="B7B7B7"/>
          </w:rPr>
          <w:delText xml:space="preserve">[Instructions: </w:delText>
        </w:r>
      </w:del>
    </w:p>
    <w:p w:rsidR="002333BA" w:rsidDel="00A003A9" w:rsidRDefault="002333BA">
      <w:pPr>
        <w:rPr>
          <w:del w:id="39" w:author="Joshua Schoenfield" w:date="2017-12-17T22:16:00Z"/>
          <w:b/>
          <w:color w:val="B7B7B7"/>
        </w:rPr>
      </w:pPr>
    </w:p>
    <w:p w:rsidR="002333BA" w:rsidDel="00A003A9" w:rsidRDefault="007E105E">
      <w:pPr>
        <w:rPr>
          <w:del w:id="40" w:author="Joshua Schoenfield" w:date="2017-12-17T22:16:00Z"/>
          <w:b/>
          <w:color w:val="B7B7B7"/>
        </w:rPr>
      </w:pPr>
      <w:del w:id="41" w:author="Joshua Schoenfield" w:date="2017-12-17T22:16:00Z">
        <w:r w:rsidDel="00A003A9">
          <w:rPr>
            <w:b/>
            <w:color w:val="B7B7B7"/>
          </w:rPr>
          <w:delText>REQUIRED</w:delText>
        </w:r>
      </w:del>
    </w:p>
    <w:p w:rsidR="002333BA" w:rsidDel="00A003A9" w:rsidRDefault="002333BA">
      <w:pPr>
        <w:rPr>
          <w:del w:id="42" w:author="Joshua Schoenfield" w:date="2017-12-17T22:16:00Z"/>
          <w:b/>
          <w:color w:val="B7B7B7"/>
        </w:rPr>
      </w:pPr>
    </w:p>
    <w:p w:rsidR="00171BCD" w:rsidDel="00A003A9" w:rsidRDefault="007E105E">
      <w:pPr>
        <w:rPr>
          <w:del w:id="43" w:author="Joshua Schoenfield" w:date="2017-12-17T22:16:00Z"/>
          <w:b/>
          <w:color w:val="B7B7B7"/>
        </w:rPr>
      </w:pPr>
      <w:del w:id="44" w:author="Joshua Schoenfield" w:date="2017-12-17T22:16:00Z">
        <w:r w:rsidDel="00A003A9">
          <w:rPr>
            <w:b/>
            <w:color w:val="B7B7B7"/>
          </w:rPr>
          <w:delText>Discuss these key points about the system:</w:delText>
        </w:r>
      </w:del>
    </w:p>
    <w:p w:rsidR="002333BA" w:rsidDel="00A003A9" w:rsidRDefault="002333BA">
      <w:pPr>
        <w:rPr>
          <w:del w:id="45" w:author="Joshua Schoenfield" w:date="2017-12-17T22:16:00Z"/>
          <w:b/>
          <w:color w:val="B7B7B7"/>
        </w:rPr>
      </w:pPr>
    </w:p>
    <w:p w:rsidR="002333BA" w:rsidDel="00A003A9" w:rsidRDefault="002333BA">
      <w:pPr>
        <w:rPr>
          <w:del w:id="46" w:author="Joshua Schoenfield" w:date="2017-12-17T22:16:00Z"/>
          <w:b/>
          <w:color w:val="B7B7B7"/>
        </w:rPr>
      </w:pPr>
    </w:p>
    <w:p w:rsidR="002333BA" w:rsidDel="00A003A9" w:rsidRDefault="007E105E">
      <w:pPr>
        <w:rPr>
          <w:del w:id="47" w:author="Joshua Schoenfield" w:date="2017-12-17T22:16:00Z"/>
          <w:b/>
          <w:color w:val="B7B7B7"/>
        </w:rPr>
      </w:pPr>
      <w:del w:id="48" w:author="Joshua Schoenfield" w:date="2017-12-17T22:16:00Z">
        <w:r w:rsidDel="00A003A9">
          <w:rPr>
            <w:b/>
            <w:color w:val="B7B7B7"/>
          </w:rPr>
          <w:delText>What is the item in question, and what does the item do?</w:delText>
        </w:r>
      </w:del>
    </w:p>
    <w:p w:rsidR="002333BA" w:rsidDel="00A003A9" w:rsidRDefault="002333BA">
      <w:pPr>
        <w:rPr>
          <w:del w:id="49" w:author="Joshua Schoenfield" w:date="2017-12-17T22:16:00Z"/>
          <w:b/>
          <w:color w:val="B7B7B7"/>
        </w:rPr>
      </w:pPr>
    </w:p>
    <w:p w:rsidR="002333BA" w:rsidDel="00A003A9" w:rsidRDefault="002333BA">
      <w:pPr>
        <w:rPr>
          <w:del w:id="50" w:author="Joshua Schoenfield" w:date="2017-12-17T22:16:00Z"/>
          <w:b/>
          <w:color w:val="B7B7B7"/>
        </w:rPr>
      </w:pPr>
    </w:p>
    <w:p w:rsidR="002333BA" w:rsidDel="00A003A9" w:rsidRDefault="002333BA">
      <w:pPr>
        <w:rPr>
          <w:del w:id="51" w:author="Joshua Schoenfield" w:date="2017-12-17T22:16:00Z"/>
          <w:b/>
          <w:color w:val="B7B7B7"/>
        </w:rPr>
      </w:pPr>
    </w:p>
    <w:p w:rsidR="002333BA" w:rsidDel="00A003A9" w:rsidRDefault="007E105E">
      <w:pPr>
        <w:rPr>
          <w:del w:id="52" w:author="Joshua Schoenfield" w:date="2017-12-17T22:16:00Z"/>
          <w:b/>
          <w:color w:val="B7B7B7"/>
        </w:rPr>
      </w:pPr>
      <w:del w:id="53" w:author="Joshua Schoenfield" w:date="2017-12-17T22:16:00Z">
        <w:r w:rsidDel="00A003A9">
          <w:rPr>
            <w:b/>
            <w:color w:val="B7B7B7"/>
          </w:rPr>
          <w:delText xml:space="preserve">What are its two main functions? How do they work? </w:delText>
        </w:r>
      </w:del>
    </w:p>
    <w:p w:rsidR="002333BA" w:rsidDel="00A003A9" w:rsidRDefault="002333BA">
      <w:pPr>
        <w:rPr>
          <w:del w:id="54" w:author="Joshua Schoenfield" w:date="2017-12-17T22:16:00Z"/>
          <w:b/>
          <w:color w:val="B7B7B7"/>
        </w:rPr>
      </w:pPr>
    </w:p>
    <w:p w:rsidR="002333BA" w:rsidDel="00A003A9" w:rsidRDefault="002333BA">
      <w:pPr>
        <w:rPr>
          <w:del w:id="55" w:author="Joshua Schoenfield" w:date="2017-12-17T22:16:00Z"/>
          <w:b/>
          <w:color w:val="B7B7B7"/>
        </w:rPr>
      </w:pPr>
    </w:p>
    <w:p w:rsidR="002333BA" w:rsidDel="00A003A9" w:rsidRDefault="002333BA">
      <w:pPr>
        <w:rPr>
          <w:del w:id="56" w:author="Joshua Schoenfield" w:date="2017-12-17T22:16:00Z"/>
          <w:b/>
          <w:color w:val="B7B7B7"/>
        </w:rPr>
      </w:pPr>
    </w:p>
    <w:p w:rsidR="002333BA" w:rsidDel="00A003A9" w:rsidRDefault="007E105E">
      <w:pPr>
        <w:rPr>
          <w:del w:id="57" w:author="Joshua Schoenfield" w:date="2017-12-17T22:16:00Z"/>
          <w:b/>
          <w:color w:val="B7B7B7"/>
        </w:rPr>
      </w:pPr>
      <w:del w:id="58" w:author="Joshua Schoenfield" w:date="2017-12-17T22:16:00Z">
        <w:r w:rsidDel="00A003A9">
          <w:rPr>
            <w:b/>
            <w:color w:val="B7B7B7"/>
          </w:rPr>
          <w:delText>Which subsystems are responsible for each function?</w:delText>
        </w:r>
      </w:del>
    </w:p>
    <w:p w:rsidR="002333BA" w:rsidDel="00A003A9" w:rsidRDefault="002333BA">
      <w:pPr>
        <w:rPr>
          <w:del w:id="59" w:author="Joshua Schoenfield" w:date="2017-12-17T22:16:00Z"/>
          <w:b/>
          <w:color w:val="B7B7B7"/>
        </w:rPr>
      </w:pPr>
    </w:p>
    <w:p w:rsidR="002333BA" w:rsidDel="00A003A9" w:rsidRDefault="002333BA">
      <w:pPr>
        <w:rPr>
          <w:del w:id="60" w:author="Joshua Schoenfield" w:date="2017-12-17T22:16:00Z"/>
          <w:b/>
          <w:color w:val="B7B7B7"/>
        </w:rPr>
      </w:pPr>
    </w:p>
    <w:p w:rsidR="002333BA" w:rsidDel="00A003A9" w:rsidRDefault="002333BA">
      <w:pPr>
        <w:rPr>
          <w:del w:id="61" w:author="Joshua Schoenfield" w:date="2017-12-17T22:16:00Z"/>
          <w:b/>
          <w:color w:val="B7B7B7"/>
        </w:rPr>
      </w:pPr>
    </w:p>
    <w:p w:rsidR="002333BA" w:rsidDel="00A003A9" w:rsidRDefault="007E105E">
      <w:pPr>
        <w:rPr>
          <w:del w:id="62" w:author="Joshua Schoenfield" w:date="2017-12-17T22:16:00Z"/>
          <w:b/>
          <w:color w:val="B7B7B7"/>
        </w:rPr>
      </w:pPr>
      <w:del w:id="63" w:author="Joshua Schoenfield" w:date="2017-12-17T22:16:00Z">
        <w:r w:rsidDel="00A003A9">
          <w:rPr>
            <w:b/>
            <w:color w:val="B7B7B7"/>
          </w:rPr>
          <w:delText>What are the boundaries of the item? What subsystems are inside the item? What elements or subsystems are outside of the item?</w:delText>
        </w:r>
      </w:del>
    </w:p>
    <w:p w:rsidR="002333BA" w:rsidDel="00A003A9" w:rsidRDefault="002333BA">
      <w:pPr>
        <w:rPr>
          <w:del w:id="64" w:author="Joshua Schoenfield" w:date="2017-12-17T22:16:00Z"/>
          <w:b/>
          <w:color w:val="B7B7B7"/>
        </w:rPr>
      </w:pPr>
    </w:p>
    <w:p w:rsidR="002333BA" w:rsidDel="00A003A9" w:rsidRDefault="002333BA">
      <w:pPr>
        <w:rPr>
          <w:del w:id="65" w:author="Joshua Schoenfield" w:date="2017-12-17T22:16:00Z"/>
          <w:b/>
          <w:color w:val="B7B7B7"/>
        </w:rPr>
      </w:pPr>
    </w:p>
    <w:p w:rsidR="002333BA" w:rsidDel="00A003A9" w:rsidRDefault="002333BA">
      <w:pPr>
        <w:rPr>
          <w:del w:id="66" w:author="Joshua Schoenfield" w:date="2017-12-17T22:16:00Z"/>
          <w:b/>
          <w:color w:val="B7B7B7"/>
        </w:rPr>
      </w:pPr>
    </w:p>
    <w:p w:rsidR="002333BA" w:rsidDel="00A003A9" w:rsidRDefault="002333BA">
      <w:pPr>
        <w:rPr>
          <w:del w:id="67" w:author="Joshua Schoenfield" w:date="2017-12-17T22:16:00Z"/>
          <w:b/>
          <w:color w:val="B7B7B7"/>
        </w:rPr>
      </w:pPr>
    </w:p>
    <w:p w:rsidR="002333BA" w:rsidDel="00A003A9" w:rsidRDefault="007E105E">
      <w:pPr>
        <w:rPr>
          <w:del w:id="68" w:author="Joshua Schoenfield" w:date="2017-12-17T22:16:00Z"/>
          <w:b/>
          <w:color w:val="B7B7B7"/>
        </w:rPr>
      </w:pPr>
      <w:del w:id="69" w:author="Joshua Schoenfield" w:date="2017-12-17T22:16:00Z">
        <w:r w:rsidDel="00A003A9">
          <w:rPr>
            <w:b/>
            <w:color w:val="B7B7B7"/>
          </w:rPr>
          <w:delText>OPTIONAL</w:delText>
        </w:r>
      </w:del>
    </w:p>
    <w:p w:rsidR="002333BA" w:rsidDel="00A003A9" w:rsidRDefault="007E105E">
      <w:pPr>
        <w:rPr>
          <w:del w:id="70" w:author="Joshua Schoenfield" w:date="2017-12-17T22:16:00Z"/>
          <w:b/>
          <w:color w:val="B7B7B7"/>
        </w:rPr>
      </w:pPr>
      <w:del w:id="71" w:author="Joshua Schoenfield" w:date="2017-12-17T22:16:00Z">
        <w:r w:rsidDel="00A003A9">
          <w:rPr>
            <w:b/>
            <w:color w:val="B7B7B7"/>
          </w:rPr>
          <w:delText>Option</w:delText>
        </w:r>
        <w:r w:rsidDel="00A003A9">
          <w:rPr>
            <w:b/>
            <w:color w:val="B7B7B7"/>
          </w:rPr>
          <w:delText>ally, include information about these points as well. These were not included in the lectures, but you might be able to find this information online:</w:delText>
        </w:r>
      </w:del>
    </w:p>
    <w:p w:rsidR="002333BA" w:rsidDel="00A003A9" w:rsidRDefault="007E105E">
      <w:pPr>
        <w:numPr>
          <w:ilvl w:val="0"/>
          <w:numId w:val="1"/>
        </w:numPr>
        <w:ind w:hanging="360"/>
        <w:contextualSpacing/>
        <w:rPr>
          <w:del w:id="72" w:author="Joshua Schoenfield" w:date="2017-12-17T22:16:00Z"/>
          <w:b/>
          <w:color w:val="B7B7B7"/>
        </w:rPr>
      </w:pPr>
      <w:del w:id="73" w:author="Joshua Schoenfield" w:date="2017-12-17T22:16:00Z">
        <w:r w:rsidDel="00A003A9">
          <w:rPr>
            <w:b/>
            <w:color w:val="B7B7B7"/>
          </w:rPr>
          <w:delText>Operational and Environmental Constraints. This could especially be limited to camera performance; lane li</w:delText>
        </w:r>
        <w:r w:rsidDel="00A003A9">
          <w:rPr>
            <w:b/>
            <w:color w:val="B7B7B7"/>
          </w:rPr>
          <w:delText>nes are difficult to detect in snow, fog, etc</w:delText>
        </w:r>
      </w:del>
    </w:p>
    <w:p w:rsidR="002333BA" w:rsidDel="00A003A9" w:rsidRDefault="007E105E">
      <w:pPr>
        <w:numPr>
          <w:ilvl w:val="0"/>
          <w:numId w:val="1"/>
        </w:numPr>
        <w:ind w:hanging="360"/>
        <w:contextualSpacing/>
        <w:rPr>
          <w:del w:id="74" w:author="Joshua Schoenfield" w:date="2017-12-17T22:16:00Z"/>
          <w:b/>
          <w:color w:val="B7B7B7"/>
        </w:rPr>
      </w:pPr>
      <w:del w:id="75" w:author="Joshua Schoenfield" w:date="2017-12-17T22:16:00Z">
        <w:r w:rsidDel="00A003A9">
          <w:rPr>
            <w:b/>
            <w:color w:val="B7B7B7"/>
          </w:rPr>
          <w:delText>Legal requirements in your country for lane assistance technology</w:delText>
        </w:r>
      </w:del>
    </w:p>
    <w:p w:rsidR="002333BA" w:rsidDel="00A003A9" w:rsidRDefault="007E105E">
      <w:pPr>
        <w:numPr>
          <w:ilvl w:val="0"/>
          <w:numId w:val="1"/>
        </w:numPr>
        <w:ind w:hanging="360"/>
        <w:contextualSpacing/>
        <w:rPr>
          <w:del w:id="76" w:author="Joshua Schoenfield" w:date="2017-12-17T22:16:00Z"/>
          <w:b/>
          <w:color w:val="B7B7B7"/>
        </w:rPr>
      </w:pPr>
      <w:del w:id="77" w:author="Joshua Schoenfield" w:date="2017-12-17T22:16:00Z">
        <w:r w:rsidDel="00A003A9">
          <w:rPr>
            <w:b/>
            <w:color w:val="B7B7B7"/>
          </w:rPr>
          <w:delText>National and International Standards Related to the Item</w:delText>
        </w:r>
      </w:del>
    </w:p>
    <w:p w:rsidR="002333BA" w:rsidDel="00A003A9" w:rsidRDefault="007E105E">
      <w:pPr>
        <w:numPr>
          <w:ilvl w:val="0"/>
          <w:numId w:val="1"/>
        </w:numPr>
        <w:ind w:hanging="360"/>
        <w:contextualSpacing/>
        <w:rPr>
          <w:del w:id="78" w:author="Joshua Schoenfield" w:date="2017-12-17T22:16:00Z"/>
          <w:b/>
          <w:color w:val="B7B7B7"/>
        </w:rPr>
      </w:pPr>
      <w:del w:id="79" w:author="Joshua Schoenfield" w:date="2017-12-17T22:16:00Z">
        <w:r w:rsidDel="00A003A9">
          <w:rPr>
            <w:b/>
            <w:color w:val="B7B7B7"/>
          </w:rPr>
          <w:delText>Records of previously known safety-related incidents or behavioral shortfalls</w:delText>
        </w:r>
      </w:del>
    </w:p>
    <w:p w:rsidR="002333BA" w:rsidDel="00A003A9" w:rsidRDefault="002333BA">
      <w:pPr>
        <w:rPr>
          <w:del w:id="80" w:author="Joshua Schoenfield" w:date="2017-12-17T22:16:00Z"/>
          <w:b/>
          <w:color w:val="B7B7B7"/>
        </w:rPr>
      </w:pPr>
    </w:p>
    <w:p w:rsidR="002333BA" w:rsidDel="00A003A9" w:rsidRDefault="007E105E">
      <w:pPr>
        <w:rPr>
          <w:del w:id="81" w:author="Joshua Schoenfield" w:date="2017-12-17T22:16:00Z"/>
          <w:b/>
          <w:color w:val="B7B7B7"/>
        </w:rPr>
      </w:pPr>
      <w:del w:id="82" w:author="Joshua Schoenfield" w:date="2017-12-17T22:16:00Z">
        <w:r w:rsidDel="00A003A9">
          <w:rPr>
            <w:b/>
            <w:color w:val="B7B7B7"/>
          </w:rPr>
          <w:delText>]</w:delText>
        </w:r>
      </w:del>
    </w:p>
    <w:p w:rsidR="002333BA" w:rsidRDefault="002333BA"/>
    <w:p w:rsidR="00171BCD" w:rsidRDefault="00171BCD">
      <w:pPr>
        <w:rPr>
          <w:ins w:id="83" w:author="Joshua Schoenfield" w:date="2017-12-17T15:06:00Z"/>
        </w:rPr>
      </w:pPr>
      <w:ins w:id="84" w:author="Joshua Schoenfield" w:date="2017-12-17T15:00:00Z">
        <w:r>
          <w:t>The L</w:t>
        </w:r>
      </w:ins>
      <w:ins w:id="85" w:author="Joshua Schoenfield" w:date="2017-12-17T15:01:00Z">
        <w:r>
          <w:t xml:space="preserve">ane Assistance Item </w:t>
        </w:r>
      </w:ins>
      <w:ins w:id="86" w:author="Joshua Schoenfield" w:date="2017-12-17T15:04:00Z">
        <w:r>
          <w:t>alerts a driver that the vehicle has</w:t>
        </w:r>
      </w:ins>
      <w:ins w:id="87" w:author="Joshua Schoenfield" w:date="2017-12-17T15:05:00Z">
        <w:r>
          <w:t xml:space="preserve"> accidentally</w:t>
        </w:r>
      </w:ins>
      <w:ins w:id="88" w:author="Joshua Schoenfield" w:date="2017-12-17T15:04:00Z">
        <w:r>
          <w:t xml:space="preserve"> departed or is </w:t>
        </w:r>
      </w:ins>
      <w:ins w:id="89" w:author="Joshua Schoenfield" w:date="2017-12-17T15:05:00Z">
        <w:r>
          <w:t xml:space="preserve">accidentally </w:t>
        </w:r>
      </w:ins>
      <w:ins w:id="90" w:author="Joshua Schoenfield" w:date="2017-12-17T15:04:00Z">
        <w:r>
          <w:t>departing its lane</w:t>
        </w:r>
      </w:ins>
      <w:ins w:id="91" w:author="Joshua Schoenfield" w:date="2017-12-17T15:05:00Z">
        <w:r>
          <w:t>, and attempts to steer the vehicle back towards the center of the lane.</w:t>
        </w:r>
      </w:ins>
    </w:p>
    <w:p w:rsidR="00171BCD" w:rsidRDefault="00171BCD">
      <w:pPr>
        <w:rPr>
          <w:ins w:id="92" w:author="Joshua Schoenfield" w:date="2017-12-17T15:06:00Z"/>
        </w:rPr>
      </w:pPr>
    </w:p>
    <w:p w:rsidR="00171BCD" w:rsidRDefault="00171BCD">
      <w:pPr>
        <w:rPr>
          <w:ins w:id="93" w:author="Joshua Schoenfield" w:date="2017-12-17T15:06:00Z"/>
        </w:rPr>
      </w:pPr>
      <w:ins w:id="94" w:author="Joshua Schoenfield" w:date="2017-12-17T15:06:00Z">
        <w:r>
          <w:t>The Lane Assistance Item will have two functions</w:t>
        </w:r>
      </w:ins>
      <w:ins w:id="95" w:author="Joshua Schoenfield" w:date="2017-12-17T15:09:00Z">
        <w:r w:rsidR="00940E76">
          <w:t>:</w:t>
        </w:r>
      </w:ins>
    </w:p>
    <w:p w:rsidR="00171BCD" w:rsidRDefault="00171BCD" w:rsidP="00171BCD">
      <w:pPr>
        <w:pStyle w:val="ListParagraph"/>
        <w:numPr>
          <w:ilvl w:val="0"/>
          <w:numId w:val="4"/>
        </w:numPr>
        <w:rPr>
          <w:ins w:id="96" w:author="Joshua Schoenfield" w:date="2017-12-17T15:06:00Z"/>
        </w:rPr>
        <w:pPrChange w:id="97" w:author="Joshua Schoenfield" w:date="2017-12-17T15:06:00Z">
          <w:pPr/>
        </w:pPrChange>
      </w:pPr>
      <w:ins w:id="98" w:author="Joshua Schoenfield" w:date="2017-12-17T15:06:00Z">
        <w:r>
          <w:t>Lane departure warning</w:t>
        </w:r>
      </w:ins>
    </w:p>
    <w:p w:rsidR="00171BCD" w:rsidRDefault="00171BCD" w:rsidP="00171BCD">
      <w:pPr>
        <w:pStyle w:val="ListParagraph"/>
        <w:numPr>
          <w:ilvl w:val="0"/>
          <w:numId w:val="4"/>
        </w:numPr>
        <w:rPr>
          <w:ins w:id="99" w:author="Joshua Schoenfield" w:date="2017-12-17T15:06:00Z"/>
        </w:rPr>
        <w:pPrChange w:id="100" w:author="Joshua Schoenfield" w:date="2017-12-17T15:06:00Z">
          <w:pPr/>
        </w:pPrChange>
      </w:pPr>
      <w:ins w:id="101" w:author="Joshua Schoenfield" w:date="2017-12-17T15:06:00Z">
        <w:r>
          <w:t>Lane keeping assistance</w:t>
        </w:r>
      </w:ins>
    </w:p>
    <w:p w:rsidR="00171BCD" w:rsidRDefault="00171BCD" w:rsidP="00A003A9">
      <w:pPr>
        <w:rPr>
          <w:ins w:id="102" w:author="Joshua Schoenfield" w:date="2017-12-17T15:07:00Z"/>
        </w:rPr>
      </w:pPr>
    </w:p>
    <w:p w:rsidR="00940E76" w:rsidRDefault="00940E76" w:rsidP="00A003A9">
      <w:pPr>
        <w:rPr>
          <w:ins w:id="103" w:author="Joshua Schoenfield" w:date="2017-12-17T15:12:00Z"/>
        </w:rPr>
      </w:pPr>
      <w:ins w:id="104" w:author="Joshua Schoenfield" w:date="2017-12-17T15:10:00Z">
        <w:r>
          <w:t>When the driver drifts towards the e</w:t>
        </w:r>
      </w:ins>
      <w:ins w:id="105" w:author="Joshua Schoenfield" w:date="2017-12-17T15:11:00Z">
        <w:r>
          <w:t xml:space="preserve">dge of the lane, </w:t>
        </w:r>
        <w:r w:rsidRPr="00940E76">
          <w:rPr>
            <w:rPrChange w:id="106" w:author="Joshua Schoenfield" w:date="2017-12-17T15:11:00Z">
              <w:rPr>
                <w:rFonts w:ascii="Helvetica" w:hAnsi="Helvetica" w:cs="Helvetica"/>
                <w:color w:val="4F4F4F"/>
                <w:sz w:val="21"/>
                <w:szCs w:val="21"/>
                <w:shd w:val="clear" w:color="auto" w:fill="FFFFFF"/>
              </w:rPr>
            </w:rPrChange>
          </w:rPr>
          <w:t>the lane departure warning function shall apply an oscillating steering torque to provide the driver a haptic feedback.</w:t>
        </w:r>
      </w:ins>
    </w:p>
    <w:p w:rsidR="00940E76" w:rsidRDefault="00940E76" w:rsidP="003B6E9A">
      <w:pPr>
        <w:rPr>
          <w:ins w:id="107" w:author="Joshua Schoenfield" w:date="2017-12-17T15:12:00Z"/>
        </w:rPr>
      </w:pPr>
    </w:p>
    <w:p w:rsidR="00940E76" w:rsidRDefault="00940E76" w:rsidP="003B6E9A">
      <w:pPr>
        <w:rPr>
          <w:ins w:id="108" w:author="Joshua Schoenfield" w:date="2017-12-17T15:16:00Z"/>
        </w:rPr>
      </w:pPr>
      <w:ins w:id="109" w:author="Joshua Schoenfield" w:date="2017-12-17T15:12:00Z">
        <w:r>
          <w:t xml:space="preserve">When the driver drifts towards the edge of </w:t>
        </w:r>
      </w:ins>
      <w:ins w:id="110" w:author="Joshua Schoenfield" w:date="2017-12-17T15:13:00Z">
        <w:r>
          <w:t xml:space="preserve">the lane, the lane keeping </w:t>
        </w:r>
      </w:ins>
      <w:ins w:id="111" w:author="Joshua Schoenfield" w:date="2017-12-17T15:18:00Z">
        <w:r>
          <w:t>assistance</w:t>
        </w:r>
      </w:ins>
      <w:ins w:id="112" w:author="Joshua Schoenfield" w:date="2017-12-17T15:13:00Z">
        <w:r>
          <w:t xml:space="preserve"> function </w:t>
        </w:r>
        <w:r w:rsidRPr="00940E76">
          <w:rPr>
            <w:rPrChange w:id="113" w:author="Joshua Schoenfield" w:date="2017-12-17T15:13:00Z">
              <w:rPr>
                <w:rFonts w:ascii="Helvetica" w:hAnsi="Helvetica" w:cs="Helvetica"/>
                <w:color w:val="4F4F4F"/>
                <w:sz w:val="21"/>
                <w:szCs w:val="21"/>
                <w:shd w:val="clear" w:color="auto" w:fill="FFFFFF"/>
              </w:rPr>
            </w:rPrChange>
          </w:rPr>
          <w:t>shall apply the steering torque when active in order to stay in ego lane</w:t>
        </w:r>
        <w:r>
          <w:t>.</w:t>
        </w:r>
      </w:ins>
    </w:p>
    <w:p w:rsidR="00940E76" w:rsidRDefault="00940E76" w:rsidP="00171BCD">
      <w:pPr>
        <w:rPr>
          <w:ins w:id="114" w:author="Joshua Schoenfield" w:date="2017-12-17T15:22:00Z"/>
        </w:rPr>
        <w:pPrChange w:id="115" w:author="Joshua Schoenfield" w:date="2017-12-17T15:06:00Z">
          <w:pPr/>
        </w:pPrChange>
      </w:pPr>
    </w:p>
    <w:p w:rsidR="00975CEE" w:rsidRDefault="00975CEE" w:rsidP="00171BCD">
      <w:pPr>
        <w:rPr>
          <w:ins w:id="116" w:author="Joshua Schoenfield" w:date="2017-12-17T15:22:00Z"/>
        </w:rPr>
        <w:pPrChange w:id="117" w:author="Joshua Schoenfield" w:date="2017-12-17T15:06:00Z">
          <w:pPr/>
        </w:pPrChange>
      </w:pPr>
      <w:ins w:id="118" w:author="Joshua Schoenfield" w:date="2017-12-17T15:22:00Z">
        <w:r>
          <w:t xml:space="preserve">The camera subsystem, the electronic power steering subsystem and the car display system are responsible for </w:t>
        </w:r>
      </w:ins>
      <w:ins w:id="119" w:author="Joshua Schoenfield" w:date="2017-12-17T15:23:00Z">
        <w:r>
          <w:t>each of the</w:t>
        </w:r>
      </w:ins>
      <w:ins w:id="120" w:author="Joshua Schoenfield" w:date="2017-12-17T15:22:00Z">
        <w:r>
          <w:t xml:space="preserve"> functions.</w:t>
        </w:r>
      </w:ins>
    </w:p>
    <w:p w:rsidR="00940E76" w:rsidRDefault="00940E76" w:rsidP="00171BCD">
      <w:pPr>
        <w:rPr>
          <w:ins w:id="121" w:author="Joshua Schoenfield" w:date="2017-12-17T15:21:00Z"/>
        </w:rPr>
        <w:pPrChange w:id="122" w:author="Joshua Schoenfield" w:date="2017-12-17T15:06:00Z">
          <w:pPr/>
        </w:pPrChange>
      </w:pPr>
    </w:p>
    <w:p w:rsidR="00975CEE" w:rsidRDefault="00975CEE" w:rsidP="00171BCD">
      <w:pPr>
        <w:rPr>
          <w:ins w:id="123" w:author="Joshua Schoenfield" w:date="2017-12-17T15:13:00Z"/>
        </w:rPr>
        <w:pPrChange w:id="124" w:author="Joshua Schoenfield" w:date="2017-12-17T15:06:00Z">
          <w:pPr/>
        </w:pPrChange>
      </w:pPr>
      <w:ins w:id="125" w:author="Joshua Schoenfield" w:date="2017-12-17T15:21:00Z">
        <w:r>
          <w:t xml:space="preserve">The boundary of this item is displayed in the following </w:t>
        </w:r>
      </w:ins>
      <w:ins w:id="126" w:author="Joshua Schoenfield" w:date="2017-12-17T15:22:00Z">
        <w:r>
          <w:t>figure</w:t>
        </w:r>
      </w:ins>
      <w:ins w:id="127" w:author="Joshua Schoenfield" w:date="2017-12-17T15:26:00Z">
        <w:r>
          <w:t xml:space="preserve">, indicating that </w:t>
        </w:r>
      </w:ins>
      <w:ins w:id="128" w:author="Joshua Schoenfield" w:date="2017-12-17T21:43:00Z">
        <w:r w:rsidR="009C37EC">
          <w:t xml:space="preserve">the item contains elements from the camera </w:t>
        </w:r>
      </w:ins>
      <w:ins w:id="129" w:author="Joshua Schoenfield" w:date="2017-12-17T21:44:00Z">
        <w:r w:rsidR="009C37EC">
          <w:t xml:space="preserve">subsystem, the power steering subsystem and the car display system, but that </w:t>
        </w:r>
      </w:ins>
      <w:ins w:id="130" w:author="Joshua Schoenfield" w:date="2017-12-17T15:26:00Z">
        <w:r>
          <w:t xml:space="preserve">the steering wheel is outside of </w:t>
        </w:r>
      </w:ins>
      <w:ins w:id="131" w:author="Joshua Schoenfield" w:date="2017-12-17T21:40:00Z">
        <w:r w:rsidR="009C37EC">
          <w:t>the item’s</w:t>
        </w:r>
      </w:ins>
      <w:ins w:id="132" w:author="Joshua Schoenfield" w:date="2017-12-17T15:26:00Z">
        <w:r>
          <w:t xml:space="preserve"> scope</w:t>
        </w:r>
      </w:ins>
      <w:ins w:id="133" w:author="Joshua Schoenfield" w:date="2017-12-17T15:22:00Z">
        <w:r>
          <w:t>:</w:t>
        </w:r>
      </w:ins>
    </w:p>
    <w:p w:rsidR="00940E76" w:rsidRDefault="00940E76" w:rsidP="00171BCD">
      <w:pPr>
        <w:rPr>
          <w:ins w:id="134" w:author="Joshua Schoenfield" w:date="2017-12-17T15:13:00Z"/>
        </w:rPr>
        <w:pPrChange w:id="135" w:author="Joshua Schoenfield" w:date="2017-12-17T15:06:00Z">
          <w:pPr/>
        </w:pPrChange>
      </w:pPr>
    </w:p>
    <w:p w:rsidR="002333BA" w:rsidRDefault="00940E76" w:rsidP="00171BCD">
      <w:pPr>
        <w:pPrChange w:id="136" w:author="Joshua Schoenfield" w:date="2017-12-17T15:06:00Z">
          <w:pPr/>
        </w:pPrChange>
      </w:pPr>
      <w:ins w:id="137" w:author="Joshua Schoenfield" w:date="2017-12-17T15:16:00Z">
        <w:r w:rsidRPr="00940E76">
          <w:rPr>
            <w:noProof/>
            <w:lang w:val="en-US"/>
          </w:rPr>
          <w:drawing>
            <wp:inline distT="0" distB="0" distL="0" distR="0">
              <wp:extent cx="5943599" cy="3343275"/>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oshua\Dropbox\Udacity\CarND\CarND-Functional-Safety-Project\Architecture_Diagrams\graphic_asset_2.png"/>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5943599" cy="3343275"/>
                      </a:xfrm>
                      <a:prstGeom prst="rect">
                        <a:avLst/>
                      </a:prstGeom>
                      <a:noFill/>
                      <a:ln>
                        <a:noFill/>
                      </a:ln>
                    </pic:spPr>
                  </pic:pic>
                </a:graphicData>
              </a:graphic>
            </wp:inline>
          </w:drawing>
        </w:r>
      </w:ins>
      <w:del w:id="138" w:author="Joshua Schoenfield" w:date="2017-12-17T15:11:00Z">
        <w:r w:rsidR="007E105E" w:rsidDel="00940E76">
          <w:br w:type="page"/>
        </w:r>
      </w:del>
    </w:p>
    <w:p w:rsidR="002333BA" w:rsidRDefault="002333BA"/>
    <w:p w:rsidR="002333BA" w:rsidRDefault="007E105E">
      <w:pPr>
        <w:pStyle w:val="Heading1"/>
        <w:contextualSpacing w:val="0"/>
      </w:pPr>
      <w:bookmarkStart w:id="139" w:name="_km1cu1hyl182" w:colFirst="0" w:colLast="0"/>
      <w:bookmarkEnd w:id="139"/>
      <w:r>
        <w:lastRenderedPageBreak/>
        <w:t>Goals and Measures</w:t>
      </w:r>
    </w:p>
    <w:p w:rsidR="002333BA" w:rsidRDefault="007E105E">
      <w:pPr>
        <w:pStyle w:val="Heading2"/>
        <w:contextualSpacing w:val="0"/>
      </w:pPr>
      <w:bookmarkStart w:id="140" w:name="_ww7fqc274i9y" w:colFirst="0" w:colLast="0"/>
      <w:bookmarkEnd w:id="140"/>
      <w:r>
        <w:t>Goals</w:t>
      </w:r>
    </w:p>
    <w:p w:rsidR="002333BA" w:rsidDel="00793309" w:rsidRDefault="007E105E">
      <w:pPr>
        <w:rPr>
          <w:del w:id="141" w:author="Joshua Schoenfield" w:date="2017-12-17T22:13:00Z"/>
          <w:b/>
          <w:color w:val="B7B7B7"/>
        </w:rPr>
      </w:pPr>
      <w:del w:id="142" w:author="Joshua Schoenfield" w:date="2017-12-17T22:13:00Z">
        <w:r w:rsidDel="00793309">
          <w:rPr>
            <w:b/>
            <w:color w:val="B7B7B7"/>
          </w:rPr>
          <w:delText xml:space="preserve">[Instructions: </w:delText>
        </w:r>
      </w:del>
    </w:p>
    <w:p w:rsidR="00793309" w:rsidRDefault="007E105E">
      <w:del w:id="143" w:author="Joshua Schoenfield" w:date="2017-12-17T22:13:00Z">
        <w:r w:rsidDel="00793309">
          <w:rPr>
            <w:b/>
            <w:color w:val="B7B7B7"/>
          </w:rPr>
          <w:delText>Describe the major goal of this project; what are we trying to accomplish by analyzing the lane assistance functions with ISO 26262?]</w:delText>
        </w:r>
      </w:del>
      <w:ins w:id="144" w:author="Joshua Schoenfield" w:date="2017-12-17T22:08:00Z">
        <w:r w:rsidR="00793309">
          <w:t>By analyzing the lane assistance functions with IS</w:t>
        </w:r>
      </w:ins>
      <w:ins w:id="145" w:author="Joshua Schoenfield" w:date="2017-12-17T22:09:00Z">
        <w:r w:rsidR="00793309">
          <w:t>O 26262, we are able to work systema</w:t>
        </w:r>
      </w:ins>
      <w:ins w:id="146" w:author="Joshua Schoenfield" w:date="2017-12-17T22:10:00Z">
        <w:r w:rsidR="00793309">
          <w:t xml:space="preserve">tically towards reduction of risk associated with this item to an acceptable level. Furthermore, the documentation </w:t>
        </w:r>
      </w:ins>
      <w:ins w:id="147" w:author="Joshua Schoenfield" w:date="2017-12-17T22:11:00Z">
        <w:r w:rsidR="00793309">
          <w:t xml:space="preserve">prescribed by the ISO 26262 standard ensures that the company and </w:t>
        </w:r>
      </w:ins>
      <w:ins w:id="148" w:author="Joshua Schoenfield" w:date="2017-12-17T22:12:00Z">
        <w:r w:rsidR="00793309">
          <w:t xml:space="preserve">workers can readily demonstrate that best practices have been </w:t>
        </w:r>
        <w:proofErr w:type="spellStart"/>
        <w:r w:rsidR="00793309">
          <w:t>followed.</w:t>
        </w:r>
      </w:ins>
      <w:ins w:id="149" w:author="Joshua Schoenfield" w:date="2017-12-17T22:13:00Z">
        <w:r w:rsidR="00793309">
          <w:t>throughout</w:t>
        </w:r>
        <w:proofErr w:type="spellEnd"/>
        <w:r w:rsidR="00793309">
          <w:t xml:space="preserve"> development, testing and production.</w:t>
        </w:r>
      </w:ins>
    </w:p>
    <w:p w:rsidR="002333BA" w:rsidRDefault="007E105E">
      <w:pPr>
        <w:pStyle w:val="Heading2"/>
        <w:contextualSpacing w:val="0"/>
      </w:pPr>
      <w:bookmarkStart w:id="150" w:name="_v2rbrzjrkt9b" w:colFirst="0" w:colLast="0"/>
      <w:bookmarkEnd w:id="150"/>
      <w:r>
        <w:t>Measures</w:t>
      </w:r>
    </w:p>
    <w:p w:rsidR="002333BA" w:rsidDel="00793309" w:rsidRDefault="007E105E">
      <w:pPr>
        <w:rPr>
          <w:del w:id="151" w:author="Joshua Schoenfield" w:date="2017-12-17T22:08:00Z"/>
          <w:b/>
          <w:color w:val="B7B7B7"/>
        </w:rPr>
      </w:pPr>
      <w:del w:id="152" w:author="Joshua Schoenfield" w:date="2017-12-17T22:08:00Z">
        <w:r w:rsidDel="00793309">
          <w:rPr>
            <w:b/>
            <w:color w:val="B7B7B7"/>
          </w:rPr>
          <w:delText xml:space="preserve">[Instructions: </w:delText>
        </w:r>
      </w:del>
    </w:p>
    <w:p w:rsidR="002333BA" w:rsidDel="00793309" w:rsidRDefault="007E105E">
      <w:pPr>
        <w:rPr>
          <w:del w:id="153" w:author="Joshua Schoenfield" w:date="2017-12-17T22:08:00Z"/>
          <w:b/>
          <w:color w:val="B7B7B7"/>
        </w:rPr>
      </w:pPr>
      <w:del w:id="154" w:author="Joshua Schoenfield" w:date="2017-12-17T22:08:00Z">
        <w:r w:rsidDel="00793309">
          <w:rPr>
            <w:b/>
            <w:color w:val="B7B7B7"/>
          </w:rPr>
          <w:delText xml:space="preserve">Fill in who will be responsible for each measure or activity. Hint: The lesson on Safety Management Roles and Responsibilities. </w:delText>
        </w:r>
      </w:del>
    </w:p>
    <w:p w:rsidR="002333BA" w:rsidDel="00793309" w:rsidRDefault="002333BA">
      <w:pPr>
        <w:rPr>
          <w:del w:id="155" w:author="Joshua Schoenfield" w:date="2017-12-17T22:08:00Z"/>
          <w:b/>
          <w:color w:val="B7B7B7"/>
        </w:rPr>
      </w:pPr>
    </w:p>
    <w:p w:rsidR="002333BA" w:rsidDel="00793309" w:rsidRDefault="007E105E">
      <w:pPr>
        <w:rPr>
          <w:del w:id="156" w:author="Joshua Schoenfield" w:date="2017-12-17T22:08:00Z"/>
          <w:b/>
          <w:color w:val="B7B7B7"/>
        </w:rPr>
      </w:pPr>
      <w:del w:id="157" w:author="Joshua Schoenfield" w:date="2017-12-17T22:08:00Z">
        <w:r w:rsidDel="00793309">
          <w:rPr>
            <w:b/>
            <w:color w:val="B7B7B7"/>
          </w:rPr>
          <w:delText>The options are:</w:delText>
        </w:r>
      </w:del>
    </w:p>
    <w:p w:rsidR="002333BA" w:rsidDel="00793309" w:rsidRDefault="007E105E">
      <w:pPr>
        <w:rPr>
          <w:del w:id="158" w:author="Joshua Schoenfield" w:date="2017-12-17T22:08:00Z"/>
          <w:b/>
          <w:color w:val="B7B7B7"/>
        </w:rPr>
      </w:pPr>
      <w:del w:id="159" w:author="Joshua Schoenfield" w:date="2017-12-17T22:08:00Z">
        <w:r w:rsidDel="00793309">
          <w:rPr>
            <w:b/>
            <w:color w:val="B7B7B7"/>
          </w:rPr>
          <w:delText>All Team Members</w:delText>
        </w:r>
      </w:del>
    </w:p>
    <w:p w:rsidR="002333BA" w:rsidDel="00793309" w:rsidRDefault="007E105E">
      <w:pPr>
        <w:rPr>
          <w:del w:id="160" w:author="Joshua Schoenfield" w:date="2017-12-17T22:08:00Z"/>
          <w:b/>
          <w:color w:val="B7B7B7"/>
        </w:rPr>
      </w:pPr>
      <w:del w:id="161" w:author="Joshua Schoenfield" w:date="2017-12-17T22:08:00Z">
        <w:r w:rsidDel="00793309">
          <w:rPr>
            <w:b/>
            <w:color w:val="B7B7B7"/>
          </w:rPr>
          <w:delText>Safety Manager</w:delText>
        </w:r>
      </w:del>
    </w:p>
    <w:p w:rsidR="002333BA" w:rsidDel="00793309" w:rsidRDefault="007E105E">
      <w:pPr>
        <w:rPr>
          <w:del w:id="162" w:author="Joshua Schoenfield" w:date="2017-12-17T22:08:00Z"/>
          <w:b/>
          <w:color w:val="B7B7B7"/>
        </w:rPr>
      </w:pPr>
      <w:del w:id="163" w:author="Joshua Schoenfield" w:date="2017-12-17T22:08:00Z">
        <w:r w:rsidDel="00793309">
          <w:rPr>
            <w:b/>
            <w:color w:val="B7B7B7"/>
          </w:rPr>
          <w:delText>Project Manager</w:delText>
        </w:r>
      </w:del>
    </w:p>
    <w:p w:rsidR="002333BA" w:rsidDel="00793309" w:rsidRDefault="007E105E">
      <w:pPr>
        <w:rPr>
          <w:del w:id="164" w:author="Joshua Schoenfield" w:date="2017-12-17T22:08:00Z"/>
          <w:b/>
          <w:color w:val="B7B7B7"/>
        </w:rPr>
      </w:pPr>
      <w:del w:id="165" w:author="Joshua Schoenfield" w:date="2017-12-17T22:08:00Z">
        <w:r w:rsidDel="00793309">
          <w:rPr>
            <w:b/>
            <w:color w:val="B7B7B7"/>
          </w:rPr>
          <w:delText>Safety Auditor</w:delText>
        </w:r>
      </w:del>
    </w:p>
    <w:p w:rsidR="002333BA" w:rsidDel="00793309" w:rsidRDefault="007E105E">
      <w:pPr>
        <w:rPr>
          <w:del w:id="166" w:author="Joshua Schoenfield" w:date="2017-12-17T22:08:00Z"/>
          <w:b/>
          <w:color w:val="B7B7B7"/>
        </w:rPr>
      </w:pPr>
      <w:del w:id="167" w:author="Joshua Schoenfield" w:date="2017-12-17T22:08:00Z">
        <w:r w:rsidDel="00793309">
          <w:rPr>
            <w:b/>
            <w:color w:val="B7B7B7"/>
          </w:rPr>
          <w:delText>Safety Assessor</w:delText>
        </w:r>
      </w:del>
    </w:p>
    <w:p w:rsidR="002333BA" w:rsidDel="00793309" w:rsidRDefault="007E105E">
      <w:pPr>
        <w:rPr>
          <w:del w:id="168" w:author="Joshua Schoenfield" w:date="2017-12-17T22:08:00Z"/>
        </w:rPr>
      </w:pPr>
      <w:del w:id="169" w:author="Joshua Schoenfield" w:date="2017-12-17T22:08:00Z">
        <w:r w:rsidDel="00793309">
          <w:rPr>
            <w:b/>
            <w:color w:val="B7B7B7"/>
          </w:rPr>
          <w:delText>]</w:delText>
        </w:r>
      </w:del>
    </w:p>
    <w:p w:rsidR="002333BA" w:rsidRDefault="002333BA">
      <w:pPr>
        <w:rPr>
          <w:b/>
          <w:color w:val="B7B7B7"/>
        </w:rPr>
      </w:pPr>
    </w:p>
    <w:p w:rsidR="002333BA" w:rsidRDefault="002333BA"/>
    <w:tbl>
      <w:tblPr>
        <w:tblStyle w:val="a0"/>
        <w:tblW w:w="88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50"/>
        <w:gridCol w:w="1710"/>
        <w:gridCol w:w="3405"/>
      </w:tblGrid>
      <w:tr w:rsidR="002333BA">
        <w:tc>
          <w:tcPr>
            <w:tcW w:w="3750" w:type="dxa"/>
            <w:shd w:val="clear" w:color="auto" w:fill="CCCCCC"/>
            <w:tcMar>
              <w:top w:w="100" w:type="dxa"/>
              <w:left w:w="100" w:type="dxa"/>
              <w:bottom w:w="100" w:type="dxa"/>
              <w:right w:w="100" w:type="dxa"/>
            </w:tcMar>
          </w:tcPr>
          <w:p w:rsidR="002333BA" w:rsidRDefault="007E105E">
            <w:pPr>
              <w:widowControl w:val="0"/>
              <w:spacing w:line="240" w:lineRule="auto"/>
            </w:pPr>
            <w:r>
              <w:t>Measures and Activities</w:t>
            </w:r>
          </w:p>
        </w:tc>
        <w:tc>
          <w:tcPr>
            <w:tcW w:w="1710" w:type="dxa"/>
            <w:shd w:val="clear" w:color="auto" w:fill="CCCCCC"/>
            <w:tcMar>
              <w:top w:w="100" w:type="dxa"/>
              <w:left w:w="100" w:type="dxa"/>
              <w:bottom w:w="100" w:type="dxa"/>
              <w:right w:w="100" w:type="dxa"/>
            </w:tcMar>
          </w:tcPr>
          <w:p w:rsidR="002333BA" w:rsidRDefault="007E105E">
            <w:pPr>
              <w:widowControl w:val="0"/>
              <w:spacing w:line="240" w:lineRule="auto"/>
            </w:pPr>
            <w:r>
              <w:t>Re</w:t>
            </w:r>
            <w:r>
              <w:t>sponsibility</w:t>
            </w:r>
          </w:p>
        </w:tc>
        <w:tc>
          <w:tcPr>
            <w:tcW w:w="3405" w:type="dxa"/>
            <w:shd w:val="clear" w:color="auto" w:fill="CCCCCC"/>
            <w:tcMar>
              <w:top w:w="100" w:type="dxa"/>
              <w:left w:w="100" w:type="dxa"/>
              <w:bottom w:w="100" w:type="dxa"/>
              <w:right w:w="100" w:type="dxa"/>
            </w:tcMar>
          </w:tcPr>
          <w:p w:rsidR="002333BA" w:rsidRDefault="007E105E">
            <w:pPr>
              <w:widowControl w:val="0"/>
              <w:spacing w:line="240" w:lineRule="auto"/>
            </w:pPr>
            <w:r>
              <w:t>Timeline</w:t>
            </w:r>
          </w:p>
        </w:tc>
      </w:tr>
      <w:tr w:rsidR="002333BA">
        <w:trPr>
          <w:trHeight w:val="420"/>
        </w:trPr>
        <w:tc>
          <w:tcPr>
            <w:tcW w:w="3750" w:type="dxa"/>
            <w:tcMar>
              <w:top w:w="100" w:type="dxa"/>
              <w:left w:w="100" w:type="dxa"/>
              <w:bottom w:w="100" w:type="dxa"/>
              <w:right w:w="100" w:type="dxa"/>
            </w:tcMar>
          </w:tcPr>
          <w:p w:rsidR="002333BA" w:rsidRDefault="007E105E">
            <w:pPr>
              <w:widowControl w:val="0"/>
              <w:spacing w:line="240" w:lineRule="auto"/>
            </w:pPr>
            <w:r>
              <w:t>Follow safety processes</w:t>
            </w:r>
          </w:p>
        </w:tc>
        <w:tc>
          <w:tcPr>
            <w:tcW w:w="1710" w:type="dxa"/>
            <w:tcMar>
              <w:top w:w="100" w:type="dxa"/>
              <w:left w:w="100" w:type="dxa"/>
              <w:bottom w:w="100" w:type="dxa"/>
              <w:right w:w="100" w:type="dxa"/>
            </w:tcMar>
          </w:tcPr>
          <w:p w:rsidR="002333BA" w:rsidRDefault="009C37EC">
            <w:pPr>
              <w:widowControl w:val="0"/>
              <w:spacing w:line="240" w:lineRule="auto"/>
            </w:pPr>
            <w:ins w:id="170" w:author="Joshua Schoenfield" w:date="2017-12-17T21:58:00Z">
              <w:r>
                <w:t>All Team Members</w:t>
              </w:r>
            </w:ins>
          </w:p>
        </w:tc>
        <w:tc>
          <w:tcPr>
            <w:tcW w:w="3405" w:type="dxa"/>
            <w:tcMar>
              <w:top w:w="100" w:type="dxa"/>
              <w:left w:w="100" w:type="dxa"/>
              <w:bottom w:w="100" w:type="dxa"/>
              <w:right w:w="100" w:type="dxa"/>
            </w:tcMar>
          </w:tcPr>
          <w:p w:rsidR="002333BA" w:rsidRDefault="007E105E">
            <w:pPr>
              <w:widowControl w:val="0"/>
              <w:spacing w:line="240" w:lineRule="auto"/>
            </w:pPr>
            <w:r>
              <w:t>Constantly</w:t>
            </w:r>
          </w:p>
        </w:tc>
      </w:tr>
      <w:tr w:rsidR="002333BA">
        <w:trPr>
          <w:trHeight w:val="420"/>
        </w:trPr>
        <w:tc>
          <w:tcPr>
            <w:tcW w:w="3750" w:type="dxa"/>
            <w:tcMar>
              <w:top w:w="100" w:type="dxa"/>
              <w:left w:w="100" w:type="dxa"/>
              <w:bottom w:w="100" w:type="dxa"/>
              <w:right w:w="100" w:type="dxa"/>
            </w:tcMar>
          </w:tcPr>
          <w:p w:rsidR="002333BA" w:rsidRDefault="007E105E">
            <w:pPr>
              <w:widowControl w:val="0"/>
              <w:spacing w:before="60" w:after="60"/>
            </w:pPr>
            <w:r>
              <w:t>Create and sustain a safety culture</w:t>
            </w:r>
          </w:p>
        </w:tc>
        <w:tc>
          <w:tcPr>
            <w:tcW w:w="1710" w:type="dxa"/>
            <w:tcMar>
              <w:top w:w="100" w:type="dxa"/>
              <w:left w:w="100" w:type="dxa"/>
              <w:bottom w:w="100" w:type="dxa"/>
              <w:right w:w="100" w:type="dxa"/>
            </w:tcMar>
          </w:tcPr>
          <w:p w:rsidR="002333BA" w:rsidRDefault="009C37EC">
            <w:pPr>
              <w:widowControl w:val="0"/>
              <w:spacing w:line="240" w:lineRule="auto"/>
            </w:pPr>
            <w:ins w:id="171" w:author="Joshua Schoenfield" w:date="2017-12-17T21:58:00Z">
              <w:r>
                <w:t>All Team Members</w:t>
              </w:r>
            </w:ins>
          </w:p>
        </w:tc>
        <w:tc>
          <w:tcPr>
            <w:tcW w:w="3405" w:type="dxa"/>
            <w:tcMar>
              <w:top w:w="100" w:type="dxa"/>
              <w:left w:w="100" w:type="dxa"/>
              <w:bottom w:w="100" w:type="dxa"/>
              <w:right w:w="100" w:type="dxa"/>
            </w:tcMar>
          </w:tcPr>
          <w:p w:rsidR="002333BA" w:rsidRDefault="007E105E">
            <w:pPr>
              <w:widowControl w:val="0"/>
              <w:spacing w:line="240" w:lineRule="auto"/>
            </w:pPr>
            <w:r>
              <w:t>Constantly</w:t>
            </w:r>
          </w:p>
        </w:tc>
      </w:tr>
      <w:tr w:rsidR="002333BA">
        <w:trPr>
          <w:trHeight w:val="420"/>
        </w:trPr>
        <w:tc>
          <w:tcPr>
            <w:tcW w:w="3750" w:type="dxa"/>
            <w:tcMar>
              <w:top w:w="100" w:type="dxa"/>
              <w:left w:w="100" w:type="dxa"/>
              <w:bottom w:w="100" w:type="dxa"/>
              <w:right w:w="100" w:type="dxa"/>
            </w:tcMar>
          </w:tcPr>
          <w:p w:rsidR="002333BA" w:rsidRDefault="007E105E">
            <w:pPr>
              <w:widowControl w:val="0"/>
              <w:spacing w:line="240" w:lineRule="auto"/>
            </w:pPr>
            <w:r>
              <w:t>Coordinate and document the planned safety activities</w:t>
            </w:r>
          </w:p>
        </w:tc>
        <w:tc>
          <w:tcPr>
            <w:tcW w:w="1710" w:type="dxa"/>
            <w:tcMar>
              <w:top w:w="100" w:type="dxa"/>
              <w:left w:w="100" w:type="dxa"/>
              <w:bottom w:w="100" w:type="dxa"/>
              <w:right w:w="100" w:type="dxa"/>
            </w:tcMar>
          </w:tcPr>
          <w:p w:rsidR="002333BA" w:rsidRDefault="009C37EC">
            <w:pPr>
              <w:widowControl w:val="0"/>
              <w:spacing w:line="240" w:lineRule="auto"/>
            </w:pPr>
            <w:ins w:id="172" w:author="Joshua Schoenfield" w:date="2017-12-17T21:57:00Z">
              <w:r>
                <w:t>Safety Manager</w:t>
              </w:r>
            </w:ins>
          </w:p>
        </w:tc>
        <w:tc>
          <w:tcPr>
            <w:tcW w:w="3405" w:type="dxa"/>
            <w:tcMar>
              <w:top w:w="100" w:type="dxa"/>
              <w:left w:w="100" w:type="dxa"/>
              <w:bottom w:w="100" w:type="dxa"/>
              <w:right w:w="100" w:type="dxa"/>
            </w:tcMar>
          </w:tcPr>
          <w:p w:rsidR="002333BA" w:rsidRDefault="007E105E">
            <w:pPr>
              <w:widowControl w:val="0"/>
              <w:spacing w:line="240" w:lineRule="auto"/>
            </w:pPr>
            <w:r>
              <w:t>Constantly</w:t>
            </w:r>
          </w:p>
        </w:tc>
      </w:tr>
      <w:tr w:rsidR="002333BA">
        <w:trPr>
          <w:trHeight w:val="420"/>
        </w:trPr>
        <w:tc>
          <w:tcPr>
            <w:tcW w:w="3750" w:type="dxa"/>
            <w:tcMar>
              <w:top w:w="100" w:type="dxa"/>
              <w:left w:w="100" w:type="dxa"/>
              <w:bottom w:w="100" w:type="dxa"/>
              <w:right w:w="100" w:type="dxa"/>
            </w:tcMar>
          </w:tcPr>
          <w:p w:rsidR="002333BA" w:rsidRDefault="007E105E">
            <w:pPr>
              <w:widowControl w:val="0"/>
              <w:spacing w:before="60" w:after="60"/>
            </w:pPr>
            <w:r>
              <w:t>Allocate resources with adequate functional safety competency</w:t>
            </w:r>
          </w:p>
        </w:tc>
        <w:tc>
          <w:tcPr>
            <w:tcW w:w="1710" w:type="dxa"/>
            <w:tcMar>
              <w:top w:w="100" w:type="dxa"/>
              <w:left w:w="100" w:type="dxa"/>
              <w:bottom w:w="100" w:type="dxa"/>
              <w:right w:w="100" w:type="dxa"/>
            </w:tcMar>
          </w:tcPr>
          <w:p w:rsidR="002333BA" w:rsidRDefault="009C37EC">
            <w:pPr>
              <w:widowControl w:val="0"/>
              <w:spacing w:line="240" w:lineRule="auto"/>
            </w:pPr>
            <w:ins w:id="173" w:author="Joshua Schoenfield" w:date="2017-12-17T21:56:00Z">
              <w:r>
                <w:t>Project Manager</w:t>
              </w:r>
            </w:ins>
          </w:p>
        </w:tc>
        <w:tc>
          <w:tcPr>
            <w:tcW w:w="3405" w:type="dxa"/>
            <w:tcMar>
              <w:top w:w="100" w:type="dxa"/>
              <w:left w:w="100" w:type="dxa"/>
              <w:bottom w:w="100" w:type="dxa"/>
              <w:right w:w="100" w:type="dxa"/>
            </w:tcMar>
          </w:tcPr>
          <w:p w:rsidR="002333BA" w:rsidRDefault="007E105E">
            <w:pPr>
              <w:widowControl w:val="0"/>
              <w:spacing w:line="240" w:lineRule="auto"/>
            </w:pPr>
            <w:r>
              <w:t>Within 2 weeks of start of project</w:t>
            </w:r>
          </w:p>
        </w:tc>
      </w:tr>
      <w:tr w:rsidR="002333BA">
        <w:trPr>
          <w:trHeight w:val="420"/>
        </w:trPr>
        <w:tc>
          <w:tcPr>
            <w:tcW w:w="3750" w:type="dxa"/>
            <w:tcMar>
              <w:top w:w="100" w:type="dxa"/>
              <w:left w:w="100" w:type="dxa"/>
              <w:bottom w:w="100" w:type="dxa"/>
              <w:right w:w="100" w:type="dxa"/>
            </w:tcMar>
          </w:tcPr>
          <w:p w:rsidR="002333BA" w:rsidRDefault="007E105E">
            <w:pPr>
              <w:widowControl w:val="0"/>
              <w:spacing w:line="240" w:lineRule="auto"/>
            </w:pPr>
            <w:r>
              <w:t>Tailor the safety lifecycle</w:t>
            </w:r>
          </w:p>
        </w:tc>
        <w:tc>
          <w:tcPr>
            <w:tcW w:w="1710" w:type="dxa"/>
            <w:tcMar>
              <w:top w:w="100" w:type="dxa"/>
              <w:left w:w="100" w:type="dxa"/>
              <w:bottom w:w="100" w:type="dxa"/>
              <w:right w:w="100" w:type="dxa"/>
            </w:tcMar>
          </w:tcPr>
          <w:p w:rsidR="002333BA" w:rsidRDefault="009C37EC">
            <w:pPr>
              <w:widowControl w:val="0"/>
              <w:spacing w:line="240" w:lineRule="auto"/>
            </w:pPr>
            <w:ins w:id="174" w:author="Joshua Schoenfield" w:date="2017-12-17T21:54:00Z">
              <w:r>
                <w:t>Safety Manager</w:t>
              </w:r>
            </w:ins>
          </w:p>
        </w:tc>
        <w:tc>
          <w:tcPr>
            <w:tcW w:w="3405" w:type="dxa"/>
            <w:tcMar>
              <w:top w:w="100" w:type="dxa"/>
              <w:left w:w="100" w:type="dxa"/>
              <w:bottom w:w="100" w:type="dxa"/>
              <w:right w:w="100" w:type="dxa"/>
            </w:tcMar>
          </w:tcPr>
          <w:p w:rsidR="002333BA" w:rsidRDefault="007E105E">
            <w:pPr>
              <w:widowControl w:val="0"/>
              <w:spacing w:line="240" w:lineRule="auto"/>
            </w:pPr>
            <w:r>
              <w:t>Within 4 weeks of start of project</w:t>
            </w:r>
          </w:p>
        </w:tc>
      </w:tr>
      <w:tr w:rsidR="002333BA">
        <w:trPr>
          <w:trHeight w:val="420"/>
        </w:trPr>
        <w:tc>
          <w:tcPr>
            <w:tcW w:w="3750" w:type="dxa"/>
            <w:tcMar>
              <w:top w:w="100" w:type="dxa"/>
              <w:left w:w="100" w:type="dxa"/>
              <w:bottom w:w="100" w:type="dxa"/>
              <w:right w:w="100" w:type="dxa"/>
            </w:tcMar>
          </w:tcPr>
          <w:p w:rsidR="002333BA" w:rsidRDefault="007E105E">
            <w:pPr>
              <w:widowControl w:val="0"/>
              <w:spacing w:line="240" w:lineRule="auto"/>
            </w:pPr>
            <w:r>
              <w:t>Plan the safety activities of the safety lifecycle</w:t>
            </w:r>
          </w:p>
        </w:tc>
        <w:tc>
          <w:tcPr>
            <w:tcW w:w="1710" w:type="dxa"/>
            <w:tcMar>
              <w:top w:w="100" w:type="dxa"/>
              <w:left w:w="100" w:type="dxa"/>
              <w:bottom w:w="100" w:type="dxa"/>
              <w:right w:w="100" w:type="dxa"/>
            </w:tcMar>
          </w:tcPr>
          <w:p w:rsidR="002333BA" w:rsidRDefault="009C37EC">
            <w:pPr>
              <w:widowControl w:val="0"/>
              <w:spacing w:line="240" w:lineRule="auto"/>
            </w:pPr>
            <w:ins w:id="175" w:author="Joshua Schoenfield" w:date="2017-12-17T21:54:00Z">
              <w:r>
                <w:t>Safety Manager</w:t>
              </w:r>
            </w:ins>
          </w:p>
        </w:tc>
        <w:tc>
          <w:tcPr>
            <w:tcW w:w="3405" w:type="dxa"/>
            <w:tcMar>
              <w:top w:w="100" w:type="dxa"/>
              <w:left w:w="100" w:type="dxa"/>
              <w:bottom w:w="100" w:type="dxa"/>
              <w:right w:w="100" w:type="dxa"/>
            </w:tcMar>
          </w:tcPr>
          <w:p w:rsidR="002333BA" w:rsidRDefault="007E105E">
            <w:pPr>
              <w:widowControl w:val="0"/>
              <w:spacing w:line="240" w:lineRule="auto"/>
            </w:pPr>
            <w:r>
              <w:t>Within 4 weeks of start of project</w:t>
            </w:r>
          </w:p>
        </w:tc>
      </w:tr>
      <w:tr w:rsidR="002333BA">
        <w:trPr>
          <w:trHeight w:val="420"/>
        </w:trPr>
        <w:tc>
          <w:tcPr>
            <w:tcW w:w="3750" w:type="dxa"/>
            <w:tcMar>
              <w:top w:w="100" w:type="dxa"/>
              <w:left w:w="100" w:type="dxa"/>
              <w:bottom w:w="100" w:type="dxa"/>
              <w:right w:w="100" w:type="dxa"/>
            </w:tcMar>
          </w:tcPr>
          <w:p w:rsidR="002333BA" w:rsidRDefault="007E105E">
            <w:pPr>
              <w:widowControl w:val="0"/>
              <w:spacing w:line="240" w:lineRule="auto"/>
            </w:pPr>
            <w:r>
              <w:t>Perform regular functional safety audits</w:t>
            </w:r>
          </w:p>
        </w:tc>
        <w:tc>
          <w:tcPr>
            <w:tcW w:w="1710" w:type="dxa"/>
            <w:tcMar>
              <w:top w:w="100" w:type="dxa"/>
              <w:left w:w="100" w:type="dxa"/>
              <w:bottom w:w="100" w:type="dxa"/>
              <w:right w:w="100" w:type="dxa"/>
            </w:tcMar>
          </w:tcPr>
          <w:p w:rsidR="002333BA" w:rsidRDefault="009C37EC">
            <w:pPr>
              <w:widowControl w:val="0"/>
              <w:spacing w:line="240" w:lineRule="auto"/>
            </w:pPr>
            <w:ins w:id="176" w:author="Joshua Schoenfield" w:date="2017-12-17T22:00:00Z">
              <w:r>
                <w:t>Safety Auditor</w:t>
              </w:r>
            </w:ins>
          </w:p>
        </w:tc>
        <w:tc>
          <w:tcPr>
            <w:tcW w:w="3405" w:type="dxa"/>
            <w:tcMar>
              <w:top w:w="100" w:type="dxa"/>
              <w:left w:w="100" w:type="dxa"/>
              <w:bottom w:w="100" w:type="dxa"/>
              <w:right w:w="100" w:type="dxa"/>
            </w:tcMar>
          </w:tcPr>
          <w:p w:rsidR="002333BA" w:rsidRDefault="007E105E">
            <w:pPr>
              <w:widowControl w:val="0"/>
              <w:spacing w:line="240" w:lineRule="auto"/>
            </w:pPr>
            <w:r>
              <w:t>Once every 2 months</w:t>
            </w:r>
          </w:p>
        </w:tc>
      </w:tr>
      <w:tr w:rsidR="002333BA">
        <w:trPr>
          <w:trHeight w:val="420"/>
        </w:trPr>
        <w:tc>
          <w:tcPr>
            <w:tcW w:w="3750" w:type="dxa"/>
            <w:tcMar>
              <w:top w:w="100" w:type="dxa"/>
              <w:left w:w="100" w:type="dxa"/>
              <w:bottom w:w="100" w:type="dxa"/>
              <w:right w:w="100" w:type="dxa"/>
            </w:tcMar>
          </w:tcPr>
          <w:p w:rsidR="002333BA" w:rsidRDefault="007E105E">
            <w:pPr>
              <w:widowControl w:val="0"/>
              <w:spacing w:before="60" w:after="60"/>
            </w:pPr>
            <w:r>
              <w:t xml:space="preserve">Perform functional safety pre-assessment prior to audit by external functional safety assessor </w:t>
            </w:r>
          </w:p>
        </w:tc>
        <w:tc>
          <w:tcPr>
            <w:tcW w:w="1710" w:type="dxa"/>
            <w:tcMar>
              <w:top w:w="100" w:type="dxa"/>
              <w:left w:w="100" w:type="dxa"/>
              <w:bottom w:w="100" w:type="dxa"/>
              <w:right w:w="100" w:type="dxa"/>
            </w:tcMar>
          </w:tcPr>
          <w:p w:rsidR="002333BA" w:rsidRDefault="009C37EC">
            <w:pPr>
              <w:widowControl w:val="0"/>
              <w:spacing w:line="240" w:lineRule="auto"/>
            </w:pPr>
            <w:ins w:id="177" w:author="Joshua Schoenfield" w:date="2017-12-17T21:52:00Z">
              <w:r>
                <w:t>Safety Manager</w:t>
              </w:r>
            </w:ins>
          </w:p>
        </w:tc>
        <w:tc>
          <w:tcPr>
            <w:tcW w:w="3405" w:type="dxa"/>
            <w:tcMar>
              <w:top w:w="100" w:type="dxa"/>
              <w:left w:w="100" w:type="dxa"/>
              <w:bottom w:w="100" w:type="dxa"/>
              <w:right w:w="100" w:type="dxa"/>
            </w:tcMar>
          </w:tcPr>
          <w:p w:rsidR="002333BA" w:rsidRDefault="007E105E">
            <w:pPr>
              <w:widowControl w:val="0"/>
              <w:spacing w:line="240" w:lineRule="auto"/>
            </w:pPr>
            <w:r>
              <w:t>3 months prior to main assessment</w:t>
            </w:r>
          </w:p>
        </w:tc>
      </w:tr>
      <w:tr w:rsidR="002333BA">
        <w:trPr>
          <w:trHeight w:val="420"/>
        </w:trPr>
        <w:tc>
          <w:tcPr>
            <w:tcW w:w="3750" w:type="dxa"/>
            <w:tcMar>
              <w:top w:w="100" w:type="dxa"/>
              <w:left w:w="100" w:type="dxa"/>
              <w:bottom w:w="100" w:type="dxa"/>
              <w:right w:w="100" w:type="dxa"/>
            </w:tcMar>
          </w:tcPr>
          <w:p w:rsidR="002333BA" w:rsidRDefault="007E105E">
            <w:pPr>
              <w:widowControl w:val="0"/>
              <w:spacing w:before="60" w:after="60"/>
            </w:pPr>
            <w:r>
              <w:t>Perform functional safety assessment</w:t>
            </w:r>
          </w:p>
        </w:tc>
        <w:tc>
          <w:tcPr>
            <w:tcW w:w="1710" w:type="dxa"/>
            <w:tcMar>
              <w:top w:w="100" w:type="dxa"/>
              <w:left w:w="100" w:type="dxa"/>
              <w:bottom w:w="100" w:type="dxa"/>
              <w:right w:w="100" w:type="dxa"/>
            </w:tcMar>
          </w:tcPr>
          <w:p w:rsidR="002333BA" w:rsidRDefault="009C37EC">
            <w:pPr>
              <w:widowControl w:val="0"/>
              <w:spacing w:line="240" w:lineRule="auto"/>
            </w:pPr>
            <w:ins w:id="178" w:author="Joshua Schoenfield" w:date="2017-12-17T22:00:00Z">
              <w:r>
                <w:t>Safety Assessor</w:t>
              </w:r>
            </w:ins>
          </w:p>
        </w:tc>
        <w:tc>
          <w:tcPr>
            <w:tcW w:w="3405" w:type="dxa"/>
            <w:tcMar>
              <w:top w:w="100" w:type="dxa"/>
              <w:left w:w="100" w:type="dxa"/>
              <w:bottom w:w="100" w:type="dxa"/>
              <w:right w:w="100" w:type="dxa"/>
            </w:tcMar>
          </w:tcPr>
          <w:p w:rsidR="002333BA" w:rsidRDefault="007E105E">
            <w:pPr>
              <w:widowControl w:val="0"/>
              <w:spacing w:line="240" w:lineRule="auto"/>
            </w:pPr>
            <w:r>
              <w:t>Conclusion of functional safety activities</w:t>
            </w:r>
          </w:p>
        </w:tc>
      </w:tr>
    </w:tbl>
    <w:p w:rsidR="002333BA" w:rsidRDefault="002333BA"/>
    <w:p w:rsidR="002333BA" w:rsidRDefault="007E105E">
      <w:pPr>
        <w:pStyle w:val="Heading1"/>
        <w:contextualSpacing w:val="0"/>
      </w:pPr>
      <w:bookmarkStart w:id="179" w:name="_b23s6orj91gm" w:colFirst="0" w:colLast="0"/>
      <w:bookmarkEnd w:id="179"/>
      <w:r>
        <w:lastRenderedPageBreak/>
        <w:t>Safety Culture</w:t>
      </w:r>
    </w:p>
    <w:p w:rsidR="002333BA" w:rsidDel="00A003A9" w:rsidRDefault="007E105E">
      <w:pPr>
        <w:rPr>
          <w:del w:id="180" w:author="Joshua Schoenfield" w:date="2017-12-17T22:29:00Z"/>
          <w:b/>
          <w:color w:val="B7B7B7"/>
        </w:rPr>
      </w:pPr>
      <w:del w:id="181" w:author="Joshua Schoenfield" w:date="2017-12-17T22:29:00Z">
        <w:r w:rsidDel="00A003A9">
          <w:rPr>
            <w:b/>
            <w:color w:val="B7B7B7"/>
          </w:rPr>
          <w:delText xml:space="preserve">[Instructions: </w:delText>
        </w:r>
      </w:del>
    </w:p>
    <w:p w:rsidR="002333BA" w:rsidDel="00A003A9" w:rsidRDefault="007E105E">
      <w:pPr>
        <w:rPr>
          <w:del w:id="182" w:author="Joshua Schoenfield" w:date="2017-12-17T22:29:00Z"/>
          <w:b/>
          <w:color w:val="B7B7B7"/>
        </w:rPr>
      </w:pPr>
      <w:del w:id="183" w:author="Joshua Schoenfield" w:date="2017-12-17T22:29:00Z">
        <w:r w:rsidDel="00A003A9">
          <w:rPr>
            <w:b/>
            <w:color w:val="B7B7B7"/>
          </w:rPr>
          <w:delText>Describe t</w:delText>
        </w:r>
        <w:r w:rsidDel="00A003A9">
          <w:rPr>
            <w:b/>
            <w:color w:val="B7B7B7"/>
          </w:rPr>
          <w:delText>he characteristics of your company's safety culture. How do these characteristics help maintain your safety culture. Hint: See the lesson about Safety Culture</w:delText>
        </w:r>
      </w:del>
    </w:p>
    <w:p w:rsidR="002333BA" w:rsidDel="00A003A9" w:rsidRDefault="007E105E">
      <w:pPr>
        <w:rPr>
          <w:del w:id="184" w:author="Joshua Schoenfield" w:date="2017-12-17T22:29:00Z"/>
          <w:b/>
          <w:color w:val="B7B7B7"/>
        </w:rPr>
      </w:pPr>
      <w:del w:id="185" w:author="Joshua Schoenfield" w:date="2017-12-17T22:29:00Z">
        <w:r w:rsidDel="00A003A9">
          <w:rPr>
            <w:b/>
            <w:color w:val="B7B7B7"/>
          </w:rPr>
          <w:delText>]</w:delText>
        </w:r>
      </w:del>
    </w:p>
    <w:p w:rsidR="00A003A9" w:rsidRDefault="00A003A9">
      <w:pPr>
        <w:rPr>
          <w:ins w:id="186" w:author="Joshua Schoenfield" w:date="2017-12-17T22:18:00Z"/>
        </w:rPr>
      </w:pPr>
      <w:ins w:id="187" w:author="Joshua Schoenfield" w:date="2017-12-17T22:17:00Z">
        <w:r>
          <w:t xml:space="preserve">As a company dedicated to maintaining a </w:t>
        </w:r>
      </w:ins>
      <w:ins w:id="188" w:author="Joshua Schoenfield" w:date="2017-12-17T22:18:00Z">
        <w:r>
          <w:t>good safety culture, we emphasize several points:</w:t>
        </w:r>
      </w:ins>
    </w:p>
    <w:p w:rsidR="00A003A9" w:rsidRDefault="00A003A9" w:rsidP="00A003A9">
      <w:pPr>
        <w:pStyle w:val="ListParagraph"/>
        <w:numPr>
          <w:ilvl w:val="0"/>
          <w:numId w:val="6"/>
        </w:numPr>
        <w:rPr>
          <w:ins w:id="189" w:author="Joshua Schoenfield" w:date="2017-12-17T22:20:00Z"/>
        </w:rPr>
        <w:pPrChange w:id="190" w:author="Joshua Schoenfield" w:date="2017-12-17T22:19:00Z">
          <w:pPr/>
        </w:pPrChange>
      </w:pPr>
      <w:ins w:id="191" w:author="Joshua Schoenfield" w:date="2017-12-17T22:18:00Z">
        <w:r w:rsidRPr="0051121E">
          <w:t xml:space="preserve">Safety is a </w:t>
        </w:r>
        <w:r w:rsidRPr="00A003A9">
          <w:rPr>
            <w:b/>
            <w:rPrChange w:id="192" w:author="Joshua Schoenfield" w:date="2017-12-17T22:19:00Z">
              <w:rPr/>
            </w:rPrChange>
          </w:rPr>
          <w:t>H</w:t>
        </w:r>
        <w:r w:rsidRPr="00A003A9">
          <w:rPr>
            <w:b/>
            <w:rPrChange w:id="193" w:author="Joshua Schoenfield" w:date="2017-12-17T22:19:00Z">
              <w:rPr>
                <w:b/>
                <w:color w:val="B7B7B7"/>
              </w:rPr>
            </w:rPrChange>
          </w:rPr>
          <w:t>igh Priority</w:t>
        </w:r>
        <w:r w:rsidRPr="00A003A9">
          <w:rPr>
            <w:rPrChange w:id="194" w:author="Joshua Schoenfield" w:date="2017-12-17T22:19:00Z">
              <w:rPr>
                <w:b/>
                <w:color w:val="B7B7B7"/>
              </w:rPr>
            </w:rPrChange>
          </w:rPr>
          <w:t>:</w:t>
        </w:r>
      </w:ins>
      <w:ins w:id="195" w:author="Joshua Schoenfield" w:date="2017-12-17T22:19:00Z">
        <w:r>
          <w:t xml:space="preserve"> Safety has the highest priority, even </w:t>
        </w:r>
      </w:ins>
      <w:ins w:id="196" w:author="Joshua Schoenfield" w:date="2017-12-17T22:20:00Z">
        <w:r>
          <w:t>relative to</w:t>
        </w:r>
      </w:ins>
      <w:ins w:id="197" w:author="Joshua Schoenfield" w:date="2017-12-17T22:19:00Z">
        <w:r>
          <w:t xml:space="preserve"> interests such as cost and</w:t>
        </w:r>
      </w:ins>
      <w:ins w:id="198" w:author="Joshua Schoenfield" w:date="2017-12-17T22:20:00Z">
        <w:r>
          <w:t xml:space="preserve"> productivity</w:t>
        </w:r>
      </w:ins>
    </w:p>
    <w:p w:rsidR="00A003A9" w:rsidRDefault="00A003A9" w:rsidP="00A003A9">
      <w:pPr>
        <w:pStyle w:val="ListParagraph"/>
        <w:numPr>
          <w:ilvl w:val="0"/>
          <w:numId w:val="6"/>
        </w:numPr>
        <w:rPr>
          <w:ins w:id="199" w:author="Joshua Schoenfield" w:date="2017-12-17T22:21:00Z"/>
        </w:rPr>
        <w:pPrChange w:id="200" w:author="Joshua Schoenfield" w:date="2017-12-17T22:19:00Z">
          <w:pPr/>
        </w:pPrChange>
      </w:pPr>
      <w:ins w:id="201" w:author="Joshua Schoenfield" w:date="2017-12-17T22:20:00Z">
        <w:r>
          <w:t xml:space="preserve">Culture of </w:t>
        </w:r>
        <w:r>
          <w:rPr>
            <w:b/>
          </w:rPr>
          <w:t>Accountability</w:t>
        </w:r>
        <w:r>
          <w:t xml:space="preserve">: Design decisions affecting safety are traceable back to the </w:t>
        </w:r>
        <w:proofErr w:type="spellStart"/>
        <w:r>
          <w:t>peoople</w:t>
        </w:r>
        <w:proofErr w:type="spellEnd"/>
        <w:r>
          <w:t xml:space="preserve"> </w:t>
        </w:r>
      </w:ins>
      <w:ins w:id="202" w:author="Joshua Schoenfield" w:date="2017-12-17T22:21:00Z">
        <w:r>
          <w:t>and teams who made those decisions because of processes that ensure accountability</w:t>
        </w:r>
      </w:ins>
    </w:p>
    <w:p w:rsidR="00A003A9" w:rsidRDefault="00A003A9" w:rsidP="00A003A9">
      <w:pPr>
        <w:pStyle w:val="ListParagraph"/>
        <w:numPr>
          <w:ilvl w:val="0"/>
          <w:numId w:val="6"/>
        </w:numPr>
        <w:rPr>
          <w:ins w:id="203" w:author="Joshua Schoenfield" w:date="2017-12-17T22:23:00Z"/>
        </w:rPr>
        <w:pPrChange w:id="204" w:author="Joshua Schoenfield" w:date="2017-12-17T22:23:00Z">
          <w:pPr/>
        </w:pPrChange>
      </w:pPr>
      <w:ins w:id="205" w:author="Joshua Schoenfield" w:date="2017-12-17T22:22:00Z">
        <w:r>
          <w:rPr>
            <w:b/>
          </w:rPr>
          <w:t>Rewards</w:t>
        </w:r>
        <w:r>
          <w:t>: The ach</w:t>
        </w:r>
      </w:ins>
      <w:ins w:id="206" w:author="Joshua Schoenfield" w:date="2017-12-17T22:23:00Z">
        <w:r>
          <w:t>ievement of functional safety is motivated throughout the organization</w:t>
        </w:r>
      </w:ins>
    </w:p>
    <w:p w:rsidR="00A003A9" w:rsidRDefault="00A003A9" w:rsidP="00A003A9">
      <w:pPr>
        <w:pStyle w:val="ListParagraph"/>
        <w:numPr>
          <w:ilvl w:val="0"/>
          <w:numId w:val="6"/>
        </w:numPr>
        <w:rPr>
          <w:ins w:id="207" w:author="Joshua Schoenfield" w:date="2017-12-17T22:24:00Z"/>
        </w:rPr>
        <w:pPrChange w:id="208" w:author="Joshua Schoenfield" w:date="2017-12-17T22:23:00Z">
          <w:pPr/>
        </w:pPrChange>
      </w:pPr>
      <w:ins w:id="209" w:author="Joshua Schoenfield" w:date="2017-12-17T22:23:00Z">
        <w:r>
          <w:rPr>
            <w:b/>
          </w:rPr>
          <w:t>Penalties</w:t>
        </w:r>
        <w:r>
          <w:t>: Shortcuts that jeopar</w:t>
        </w:r>
      </w:ins>
      <w:ins w:id="210" w:author="Joshua Schoenfield" w:date="2017-12-17T22:24:00Z">
        <w:r>
          <w:t>dize safety or quality are penalized by the organization</w:t>
        </w:r>
      </w:ins>
    </w:p>
    <w:p w:rsidR="00A003A9" w:rsidRDefault="00A003A9" w:rsidP="00A003A9">
      <w:pPr>
        <w:pStyle w:val="ListParagraph"/>
        <w:numPr>
          <w:ilvl w:val="0"/>
          <w:numId w:val="6"/>
        </w:numPr>
        <w:rPr>
          <w:ins w:id="211" w:author="Joshua Schoenfield" w:date="2017-12-17T22:25:00Z"/>
        </w:rPr>
        <w:pPrChange w:id="212" w:author="Joshua Schoenfield" w:date="2017-12-17T22:23:00Z">
          <w:pPr/>
        </w:pPrChange>
      </w:pPr>
      <w:ins w:id="213" w:author="Joshua Schoenfield" w:date="2017-12-17T22:24:00Z">
        <w:r>
          <w:rPr>
            <w:b/>
          </w:rPr>
          <w:t>Independence</w:t>
        </w:r>
        <w:r w:rsidRPr="00A003A9">
          <w:rPr>
            <w:rPrChange w:id="214" w:author="Joshua Schoenfield" w:date="2017-12-17T22:24:00Z">
              <w:rPr>
                <w:b/>
              </w:rPr>
            </w:rPrChange>
          </w:rPr>
          <w:t>:</w:t>
        </w:r>
        <w:r>
          <w:t xml:space="preserve"> The persons and teams who audit safety are independent of the teams that develop and design a product</w:t>
        </w:r>
      </w:ins>
    </w:p>
    <w:p w:rsidR="00A003A9" w:rsidRDefault="00A003A9" w:rsidP="00A003A9">
      <w:pPr>
        <w:pStyle w:val="ListParagraph"/>
        <w:numPr>
          <w:ilvl w:val="0"/>
          <w:numId w:val="6"/>
        </w:numPr>
        <w:rPr>
          <w:ins w:id="215" w:author="Joshua Schoenfield" w:date="2017-12-17T22:26:00Z"/>
        </w:rPr>
        <w:pPrChange w:id="216" w:author="Joshua Schoenfield" w:date="2017-12-17T22:26:00Z">
          <w:pPr/>
        </w:pPrChange>
      </w:pPr>
      <w:ins w:id="217" w:author="Joshua Schoenfield" w:date="2017-12-17T22:25:00Z">
        <w:r>
          <w:rPr>
            <w:b/>
          </w:rPr>
          <w:t>Well defined processes</w:t>
        </w:r>
        <w:r w:rsidRPr="00A003A9">
          <w:rPr>
            <w:rPrChange w:id="218" w:author="Joshua Schoenfield" w:date="2017-12-17T22:25:00Z">
              <w:rPr>
                <w:b/>
              </w:rPr>
            </w:rPrChange>
          </w:rPr>
          <w:t>:</w:t>
        </w:r>
        <w:r>
          <w:rPr>
            <w:b/>
          </w:rPr>
          <w:t xml:space="preserve"> </w:t>
        </w:r>
        <w:r>
          <w:t>Both design a</w:t>
        </w:r>
      </w:ins>
      <w:ins w:id="219" w:author="Joshua Schoenfield" w:date="2017-12-17T22:26:00Z">
        <w:r>
          <w:t>nd management processes are clearly defined</w:t>
        </w:r>
      </w:ins>
    </w:p>
    <w:p w:rsidR="00A003A9" w:rsidRDefault="00A003A9" w:rsidP="00A003A9">
      <w:pPr>
        <w:pStyle w:val="ListParagraph"/>
        <w:numPr>
          <w:ilvl w:val="0"/>
          <w:numId w:val="6"/>
        </w:numPr>
        <w:rPr>
          <w:ins w:id="220" w:author="Joshua Schoenfield" w:date="2017-12-17T22:27:00Z"/>
        </w:rPr>
        <w:pPrChange w:id="221" w:author="Joshua Schoenfield" w:date="2017-12-17T22:26:00Z">
          <w:pPr/>
        </w:pPrChange>
      </w:pPr>
      <w:ins w:id="222" w:author="Joshua Schoenfield" w:date="2017-12-17T22:26:00Z">
        <w:r>
          <w:t xml:space="preserve">Allocation of adequate </w:t>
        </w:r>
        <w:r>
          <w:rPr>
            <w:b/>
          </w:rPr>
          <w:t>Resources</w:t>
        </w:r>
        <w:r>
          <w:t xml:space="preserve">: All projects are </w:t>
        </w:r>
      </w:ins>
      <w:ins w:id="223" w:author="Joshua Schoenfield" w:date="2017-12-17T22:27:00Z">
        <w:r>
          <w:t>given sufficient resources to achieve functional safety, including personnel</w:t>
        </w:r>
      </w:ins>
    </w:p>
    <w:p w:rsidR="00A003A9" w:rsidRDefault="00A003A9" w:rsidP="00A003A9">
      <w:pPr>
        <w:pStyle w:val="ListParagraph"/>
        <w:numPr>
          <w:ilvl w:val="0"/>
          <w:numId w:val="6"/>
        </w:numPr>
        <w:rPr>
          <w:ins w:id="224" w:author="Joshua Schoenfield" w:date="2017-12-17T22:28:00Z"/>
        </w:rPr>
        <w:pPrChange w:id="225" w:author="Joshua Schoenfield" w:date="2017-12-17T22:26:00Z">
          <w:pPr/>
        </w:pPrChange>
      </w:pPr>
      <w:proofErr w:type="spellStart"/>
      <w:ins w:id="226" w:author="Joshua Schoenfield" w:date="2017-12-17T22:27:00Z">
        <w:r>
          <w:t>Intellectural</w:t>
        </w:r>
        <w:proofErr w:type="spellEnd"/>
        <w:r>
          <w:t xml:space="preserve"> </w:t>
        </w:r>
        <w:r>
          <w:rPr>
            <w:b/>
          </w:rPr>
          <w:t>Dive</w:t>
        </w:r>
      </w:ins>
      <w:ins w:id="227" w:author="Joshua Schoenfield" w:date="2017-12-17T22:28:00Z">
        <w:r>
          <w:rPr>
            <w:b/>
          </w:rPr>
          <w:t>rsity</w:t>
        </w:r>
        <w:r>
          <w:t>: A range of viewpoints is assembled and valued and integrated into processes</w:t>
        </w:r>
      </w:ins>
    </w:p>
    <w:p w:rsidR="00A003A9" w:rsidRPr="0051121E" w:rsidRDefault="00A003A9" w:rsidP="00A003A9">
      <w:pPr>
        <w:pStyle w:val="ListParagraph"/>
        <w:numPr>
          <w:ilvl w:val="0"/>
          <w:numId w:val="6"/>
        </w:numPr>
        <w:pPrChange w:id="228" w:author="Joshua Schoenfield" w:date="2017-12-17T22:26:00Z">
          <w:pPr/>
        </w:pPrChange>
      </w:pPr>
      <w:ins w:id="229" w:author="Joshua Schoenfield" w:date="2017-12-17T22:28:00Z">
        <w:r>
          <w:rPr>
            <w:b/>
          </w:rPr>
          <w:t>Communication</w:t>
        </w:r>
        <w:r>
          <w:t xml:space="preserve">: </w:t>
        </w:r>
      </w:ins>
      <w:ins w:id="230" w:author="Joshua Schoenfield" w:date="2017-12-17T22:29:00Z">
        <w:r>
          <w:t>Open communication about safety ensures that problems are disclosed</w:t>
        </w:r>
      </w:ins>
      <w:ins w:id="231" w:author="Joshua Schoenfield" w:date="2017-12-17T22:27:00Z">
        <w:r>
          <w:t xml:space="preserve"> </w:t>
        </w:r>
      </w:ins>
    </w:p>
    <w:p w:rsidR="002333BA" w:rsidRDefault="007E105E">
      <w:pPr>
        <w:pStyle w:val="Heading1"/>
        <w:contextualSpacing w:val="0"/>
      </w:pPr>
      <w:bookmarkStart w:id="232" w:name="_pqn9poe0nvtc" w:colFirst="0" w:colLast="0"/>
      <w:bookmarkEnd w:id="232"/>
      <w:r>
        <w:t>S</w:t>
      </w:r>
      <w:r>
        <w:t>afety Lifecycle Tailoring</w:t>
      </w:r>
    </w:p>
    <w:p w:rsidR="002333BA" w:rsidDel="00AB4FB7" w:rsidRDefault="007E105E" w:rsidP="00AB4FB7">
      <w:pPr>
        <w:rPr>
          <w:del w:id="233" w:author="Joshua Schoenfield" w:date="2017-12-17T23:32:00Z"/>
          <w:b/>
          <w:color w:val="B7B7B7"/>
        </w:rPr>
      </w:pPr>
      <w:del w:id="234" w:author="Joshua Schoenfield" w:date="2017-12-17T23:32:00Z">
        <w:r w:rsidDel="00AB4FB7">
          <w:rPr>
            <w:b/>
            <w:color w:val="B7B7B7"/>
          </w:rPr>
          <w:delText>[</w:delText>
        </w:r>
        <w:r w:rsidDel="00AB4FB7">
          <w:rPr>
            <w:b/>
            <w:color w:val="B7B7B7"/>
          </w:rPr>
          <w:delText xml:space="preserve">Instructions: </w:delText>
        </w:r>
      </w:del>
    </w:p>
    <w:p w:rsidR="002333BA" w:rsidDel="00AB4FB7" w:rsidRDefault="007E105E" w:rsidP="003B6E9A">
      <w:pPr>
        <w:rPr>
          <w:del w:id="235" w:author="Joshua Schoenfield" w:date="2017-12-17T23:32:00Z"/>
          <w:b/>
          <w:color w:val="B7B7B7"/>
        </w:rPr>
      </w:pPr>
      <w:del w:id="236" w:author="Joshua Schoenfield" w:date="2017-12-17T23:32:00Z">
        <w:r w:rsidDel="00AB4FB7">
          <w:rPr>
            <w:b/>
            <w:color w:val="B7B7B7"/>
          </w:rPr>
          <w:delText xml:space="preserve">Describe which phases of the safety lifecycle are in scope and which are out of scope for this particular project. Hint: See the </w:delText>
        </w:r>
        <w:r w:rsidDel="00AB4FB7">
          <w:fldChar w:fldCharType="begin"/>
        </w:r>
        <w:r w:rsidDel="00AB4FB7">
          <w:delInstrText xml:space="preserve"> HYPERLINK \l "_sh22j99mm02k" \h </w:delInstrText>
        </w:r>
        <w:r w:rsidDel="00AB4FB7">
          <w:fldChar w:fldCharType="separate"/>
        </w:r>
        <w:r w:rsidDel="00AB4FB7">
          <w:rPr>
            <w:b/>
            <w:color w:val="1155CC"/>
            <w:u w:val="single"/>
          </w:rPr>
          <w:delText>Intro section</w:delText>
        </w:r>
        <w:r w:rsidDel="00AB4FB7">
          <w:rPr>
            <w:b/>
            <w:color w:val="1155CC"/>
            <w:u w:val="single"/>
          </w:rPr>
          <w:fldChar w:fldCharType="end"/>
        </w:r>
        <w:r w:rsidDel="00AB4FB7">
          <w:rPr>
            <w:b/>
            <w:color w:val="B7B7B7"/>
          </w:rPr>
          <w:delText xml:space="preserve"> of this document</w:delText>
        </w:r>
      </w:del>
    </w:p>
    <w:p w:rsidR="002333BA" w:rsidRDefault="007E105E" w:rsidP="003B6E9A">
      <w:pPr>
        <w:rPr>
          <w:ins w:id="237" w:author="Joshua Schoenfield" w:date="2017-12-17T22:47:00Z"/>
          <w:b/>
          <w:color w:val="B7B7B7"/>
        </w:rPr>
      </w:pPr>
      <w:del w:id="238" w:author="Joshua Schoenfield" w:date="2017-12-17T23:32:00Z">
        <w:r w:rsidDel="00AB4FB7">
          <w:rPr>
            <w:b/>
            <w:color w:val="B7B7B7"/>
          </w:rPr>
          <w:delText>]</w:delText>
        </w:r>
      </w:del>
    </w:p>
    <w:p w:rsidR="0051121E" w:rsidRDefault="0051121E" w:rsidP="0051121E">
      <w:pPr>
        <w:rPr>
          <w:ins w:id="239" w:author="Joshua Schoenfield" w:date="2017-12-17T22:47:00Z"/>
        </w:rPr>
      </w:pPr>
      <w:ins w:id="240" w:author="Joshua Schoenfield" w:date="2017-12-17T22:47:00Z">
        <w:r>
          <w:t xml:space="preserve">For </w:t>
        </w:r>
      </w:ins>
      <w:ins w:id="241" w:author="Joshua Schoenfield" w:date="2017-12-17T22:48:00Z">
        <w:r>
          <w:t>this</w:t>
        </w:r>
      </w:ins>
      <w:ins w:id="242" w:author="Joshua Schoenfield" w:date="2017-12-17T22:47:00Z">
        <w:r>
          <w:t xml:space="preserve"> project, the following safety lifecycle phases are in scope:</w:t>
        </w:r>
      </w:ins>
    </w:p>
    <w:p w:rsidR="0051121E" w:rsidRDefault="0051121E" w:rsidP="0051121E">
      <w:pPr>
        <w:ind w:firstLine="720"/>
        <w:rPr>
          <w:ins w:id="243" w:author="Joshua Schoenfield" w:date="2017-12-17T22:47:00Z"/>
        </w:rPr>
      </w:pPr>
    </w:p>
    <w:p w:rsidR="0051121E" w:rsidRDefault="0051121E" w:rsidP="00AB4FB7">
      <w:pPr>
        <w:tabs>
          <w:tab w:val="left" w:pos="3190"/>
        </w:tabs>
        <w:ind w:firstLine="720"/>
        <w:rPr>
          <w:ins w:id="244" w:author="Joshua Schoenfield" w:date="2017-12-17T22:47:00Z"/>
        </w:rPr>
        <w:pPrChange w:id="245" w:author="Joshua Schoenfield" w:date="2017-12-17T23:35:00Z">
          <w:pPr>
            <w:ind w:firstLine="720"/>
          </w:pPr>
        </w:pPrChange>
      </w:pPr>
      <w:ins w:id="246" w:author="Joshua Schoenfield" w:date="2017-12-17T22:47:00Z">
        <w:r>
          <w:t>Concept phase</w:t>
        </w:r>
      </w:ins>
      <w:ins w:id="247" w:author="Joshua Schoenfield" w:date="2017-12-17T23:35:00Z">
        <w:r w:rsidR="00AB4FB7">
          <w:tab/>
        </w:r>
      </w:ins>
    </w:p>
    <w:p w:rsidR="0051121E" w:rsidRDefault="0051121E" w:rsidP="0051121E">
      <w:pPr>
        <w:ind w:firstLine="720"/>
        <w:rPr>
          <w:ins w:id="248" w:author="Joshua Schoenfield" w:date="2017-12-17T22:47:00Z"/>
        </w:rPr>
      </w:pPr>
      <w:ins w:id="249" w:author="Joshua Schoenfield" w:date="2017-12-17T22:47:00Z">
        <w:r>
          <w:t>Product Development at the System Level</w:t>
        </w:r>
      </w:ins>
    </w:p>
    <w:p w:rsidR="0051121E" w:rsidRDefault="0051121E" w:rsidP="0051121E">
      <w:pPr>
        <w:ind w:firstLine="720"/>
        <w:rPr>
          <w:ins w:id="250" w:author="Joshua Schoenfield" w:date="2017-12-17T22:47:00Z"/>
        </w:rPr>
      </w:pPr>
      <w:ins w:id="251" w:author="Joshua Schoenfield" w:date="2017-12-17T22:47:00Z">
        <w:r>
          <w:t>Product Development at the Software Level</w:t>
        </w:r>
      </w:ins>
    </w:p>
    <w:p w:rsidR="0051121E" w:rsidRDefault="0051121E" w:rsidP="0051121E">
      <w:pPr>
        <w:rPr>
          <w:ins w:id="252" w:author="Joshua Schoenfield" w:date="2017-12-17T22:47:00Z"/>
        </w:rPr>
      </w:pPr>
    </w:p>
    <w:p w:rsidR="0051121E" w:rsidRDefault="0051121E" w:rsidP="0051121E">
      <w:pPr>
        <w:rPr>
          <w:ins w:id="253" w:author="Joshua Schoenfield" w:date="2017-12-17T22:47:00Z"/>
        </w:rPr>
      </w:pPr>
      <w:ins w:id="254" w:author="Joshua Schoenfield" w:date="2017-12-17T22:47:00Z">
        <w:r>
          <w:t>The following phases are out of scope:</w:t>
        </w:r>
      </w:ins>
    </w:p>
    <w:p w:rsidR="0051121E" w:rsidRDefault="0051121E" w:rsidP="0051121E">
      <w:pPr>
        <w:rPr>
          <w:ins w:id="255" w:author="Joshua Schoenfield" w:date="2017-12-17T22:47:00Z"/>
        </w:rPr>
      </w:pPr>
    </w:p>
    <w:p w:rsidR="0051121E" w:rsidRDefault="0051121E" w:rsidP="0051121E">
      <w:pPr>
        <w:ind w:firstLine="720"/>
        <w:rPr>
          <w:ins w:id="256" w:author="Joshua Schoenfield" w:date="2017-12-17T22:47:00Z"/>
        </w:rPr>
      </w:pPr>
      <w:ins w:id="257" w:author="Joshua Schoenfield" w:date="2017-12-17T22:47:00Z">
        <w:r>
          <w:t>Product Development at the Hardware Level</w:t>
        </w:r>
      </w:ins>
    </w:p>
    <w:p w:rsidR="0051121E" w:rsidRDefault="0051121E" w:rsidP="0051121E">
      <w:pPr>
        <w:ind w:firstLine="720"/>
        <w:rPr>
          <w:ins w:id="258" w:author="Joshua Schoenfield" w:date="2017-12-17T22:47:00Z"/>
        </w:rPr>
      </w:pPr>
      <w:ins w:id="259" w:author="Joshua Schoenfield" w:date="2017-12-17T22:47:00Z">
        <w:r>
          <w:t>Production and Operation</w:t>
        </w:r>
      </w:ins>
    </w:p>
    <w:p w:rsidR="0051121E" w:rsidRDefault="0051121E">
      <w:pPr>
        <w:rPr>
          <w:b/>
          <w:color w:val="B7B7B7"/>
        </w:rPr>
      </w:pPr>
    </w:p>
    <w:p w:rsidR="002333BA" w:rsidRDefault="007E105E">
      <w:pPr>
        <w:pStyle w:val="Heading1"/>
        <w:contextualSpacing w:val="0"/>
      </w:pPr>
      <w:bookmarkStart w:id="260" w:name="_xlicd1ijavb7" w:colFirst="0" w:colLast="0"/>
      <w:bookmarkEnd w:id="260"/>
      <w:r>
        <w:t>Roles</w:t>
      </w:r>
    </w:p>
    <w:p w:rsidR="002333BA" w:rsidDel="00AB4FB7" w:rsidRDefault="007E105E">
      <w:pPr>
        <w:rPr>
          <w:del w:id="261" w:author="Joshua Schoenfield" w:date="2017-12-17T23:32:00Z"/>
          <w:b/>
          <w:color w:val="B7B7B7"/>
        </w:rPr>
      </w:pPr>
      <w:del w:id="262" w:author="Joshua Schoenfield" w:date="2017-12-17T23:32:00Z">
        <w:r w:rsidDel="00AB4FB7">
          <w:rPr>
            <w:b/>
            <w:color w:val="B7B7B7"/>
          </w:rPr>
          <w:delText xml:space="preserve">[Instructions: </w:delText>
        </w:r>
      </w:del>
    </w:p>
    <w:p w:rsidR="002333BA" w:rsidDel="00AB4FB7" w:rsidRDefault="007E105E">
      <w:pPr>
        <w:rPr>
          <w:del w:id="263" w:author="Joshua Schoenfield" w:date="2017-12-17T23:32:00Z"/>
          <w:b/>
          <w:color w:val="B7B7B7"/>
        </w:rPr>
      </w:pPr>
      <w:del w:id="264" w:author="Joshua Schoenfield" w:date="2017-12-17T23:32:00Z">
        <w:r w:rsidDel="00AB4FB7">
          <w:rPr>
            <w:b/>
            <w:color w:val="B7B7B7"/>
          </w:rPr>
          <w:delText>This section is here for your reference. You do not need to do anything here. It is provided to help with filling out the development interface agreement section.</w:delText>
        </w:r>
      </w:del>
    </w:p>
    <w:p w:rsidR="002333BA" w:rsidDel="00AB4FB7" w:rsidRDefault="007E105E">
      <w:pPr>
        <w:rPr>
          <w:del w:id="265" w:author="Joshua Schoenfield" w:date="2017-12-17T23:32:00Z"/>
          <w:b/>
          <w:color w:val="B7B7B7"/>
        </w:rPr>
      </w:pPr>
      <w:del w:id="266" w:author="Joshua Schoenfield" w:date="2017-12-17T23:32:00Z">
        <w:r w:rsidDel="00AB4FB7">
          <w:rPr>
            <w:b/>
            <w:color w:val="B7B7B7"/>
          </w:rPr>
          <w:delText>]</w:delText>
        </w:r>
      </w:del>
    </w:p>
    <w:p w:rsidR="002333BA" w:rsidRDefault="002333BA">
      <w:pPr>
        <w:rPr>
          <w:b/>
          <w:color w:val="B7B7B7"/>
        </w:rPr>
      </w:pPr>
    </w:p>
    <w:tbl>
      <w:tblPr>
        <w:tblStyle w:val="a1"/>
        <w:tblW w:w="724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20"/>
        <w:gridCol w:w="2025"/>
      </w:tblGrid>
      <w:tr w:rsidR="002333BA">
        <w:tc>
          <w:tcPr>
            <w:tcW w:w="5220" w:type="dxa"/>
            <w:shd w:val="clear" w:color="auto" w:fill="C0C0C0"/>
          </w:tcPr>
          <w:p w:rsidR="002333BA" w:rsidRDefault="007E105E">
            <w:pPr>
              <w:widowControl w:val="0"/>
              <w:contextualSpacing w:val="0"/>
              <w:jc w:val="center"/>
              <w:rPr>
                <w:i/>
              </w:rPr>
            </w:pPr>
            <w:r>
              <w:t>Role</w:t>
            </w:r>
          </w:p>
        </w:tc>
        <w:tc>
          <w:tcPr>
            <w:tcW w:w="2025" w:type="dxa"/>
            <w:shd w:val="clear" w:color="auto" w:fill="C0C0C0"/>
          </w:tcPr>
          <w:p w:rsidR="002333BA" w:rsidRDefault="007E105E">
            <w:pPr>
              <w:widowControl w:val="0"/>
              <w:contextualSpacing w:val="0"/>
              <w:jc w:val="center"/>
            </w:pPr>
            <w:r>
              <w:t>Org</w:t>
            </w:r>
          </w:p>
        </w:tc>
      </w:tr>
      <w:tr w:rsidR="002333BA">
        <w:tc>
          <w:tcPr>
            <w:tcW w:w="5220" w:type="dxa"/>
          </w:tcPr>
          <w:p w:rsidR="002333BA" w:rsidRDefault="007E105E">
            <w:pPr>
              <w:widowControl w:val="0"/>
              <w:contextualSpacing w:val="0"/>
            </w:pPr>
            <w:r>
              <w:t>Functional Safety  Manager- Item Level</w:t>
            </w:r>
          </w:p>
        </w:tc>
        <w:tc>
          <w:tcPr>
            <w:tcW w:w="2025" w:type="dxa"/>
          </w:tcPr>
          <w:p w:rsidR="002333BA" w:rsidRDefault="007E105E">
            <w:pPr>
              <w:widowControl w:val="0"/>
              <w:contextualSpacing w:val="0"/>
            </w:pPr>
            <w:r>
              <w:t>OEM</w:t>
            </w:r>
          </w:p>
        </w:tc>
      </w:tr>
      <w:tr w:rsidR="002333BA">
        <w:tc>
          <w:tcPr>
            <w:tcW w:w="5220" w:type="dxa"/>
          </w:tcPr>
          <w:p w:rsidR="002333BA" w:rsidRDefault="007E105E">
            <w:pPr>
              <w:widowControl w:val="0"/>
              <w:contextualSpacing w:val="0"/>
            </w:pPr>
            <w:r>
              <w:lastRenderedPageBreak/>
              <w:t>Functional Safety  Engineer- Item Level</w:t>
            </w:r>
          </w:p>
        </w:tc>
        <w:tc>
          <w:tcPr>
            <w:tcW w:w="2025" w:type="dxa"/>
          </w:tcPr>
          <w:p w:rsidR="002333BA" w:rsidRDefault="007E105E">
            <w:pPr>
              <w:widowControl w:val="0"/>
              <w:contextualSpacing w:val="0"/>
            </w:pPr>
            <w:r>
              <w:t>OEM</w:t>
            </w:r>
          </w:p>
        </w:tc>
      </w:tr>
      <w:tr w:rsidR="002333BA">
        <w:tc>
          <w:tcPr>
            <w:tcW w:w="5220" w:type="dxa"/>
          </w:tcPr>
          <w:p w:rsidR="002333BA" w:rsidRDefault="007E105E">
            <w:pPr>
              <w:widowControl w:val="0"/>
              <w:contextualSpacing w:val="0"/>
            </w:pPr>
            <w:r>
              <w:t>Project Manager - Item Level</w:t>
            </w:r>
          </w:p>
        </w:tc>
        <w:tc>
          <w:tcPr>
            <w:tcW w:w="2025" w:type="dxa"/>
          </w:tcPr>
          <w:p w:rsidR="002333BA" w:rsidRDefault="007E105E">
            <w:pPr>
              <w:widowControl w:val="0"/>
              <w:contextualSpacing w:val="0"/>
            </w:pPr>
            <w:r>
              <w:t>OEM</w:t>
            </w:r>
          </w:p>
        </w:tc>
      </w:tr>
      <w:tr w:rsidR="002333BA">
        <w:tc>
          <w:tcPr>
            <w:tcW w:w="5220" w:type="dxa"/>
          </w:tcPr>
          <w:p w:rsidR="002333BA" w:rsidRDefault="007E105E">
            <w:pPr>
              <w:widowControl w:val="0"/>
              <w:contextualSpacing w:val="0"/>
            </w:pPr>
            <w:r>
              <w:t>Functional Safety  Manager- Component Level</w:t>
            </w:r>
          </w:p>
        </w:tc>
        <w:tc>
          <w:tcPr>
            <w:tcW w:w="2025" w:type="dxa"/>
          </w:tcPr>
          <w:p w:rsidR="002333BA" w:rsidRDefault="007E105E">
            <w:pPr>
              <w:widowControl w:val="0"/>
              <w:contextualSpacing w:val="0"/>
            </w:pPr>
            <w:r>
              <w:t>Tier-1</w:t>
            </w:r>
          </w:p>
        </w:tc>
      </w:tr>
      <w:tr w:rsidR="002333BA">
        <w:tc>
          <w:tcPr>
            <w:tcW w:w="5220" w:type="dxa"/>
          </w:tcPr>
          <w:p w:rsidR="002333BA" w:rsidRDefault="007E105E">
            <w:pPr>
              <w:widowControl w:val="0"/>
              <w:contextualSpacing w:val="0"/>
            </w:pPr>
            <w:r>
              <w:t>Functional Safety  Engineer- Component Level</w:t>
            </w:r>
          </w:p>
        </w:tc>
        <w:tc>
          <w:tcPr>
            <w:tcW w:w="2025" w:type="dxa"/>
          </w:tcPr>
          <w:p w:rsidR="002333BA" w:rsidRDefault="007E105E">
            <w:pPr>
              <w:widowControl w:val="0"/>
              <w:contextualSpacing w:val="0"/>
            </w:pPr>
            <w:r>
              <w:t>Tier-1</w:t>
            </w:r>
          </w:p>
        </w:tc>
      </w:tr>
      <w:tr w:rsidR="002333BA">
        <w:tc>
          <w:tcPr>
            <w:tcW w:w="5220" w:type="dxa"/>
          </w:tcPr>
          <w:p w:rsidR="002333BA" w:rsidRDefault="007E105E">
            <w:pPr>
              <w:widowControl w:val="0"/>
              <w:contextualSpacing w:val="0"/>
            </w:pPr>
            <w:r>
              <w:t>Functional Safety Auditor</w:t>
            </w:r>
          </w:p>
        </w:tc>
        <w:tc>
          <w:tcPr>
            <w:tcW w:w="2025" w:type="dxa"/>
          </w:tcPr>
          <w:p w:rsidR="002333BA" w:rsidRDefault="007E105E">
            <w:pPr>
              <w:widowControl w:val="0"/>
              <w:contextualSpacing w:val="0"/>
            </w:pPr>
            <w:r>
              <w:t>OEM or external</w:t>
            </w:r>
          </w:p>
        </w:tc>
      </w:tr>
      <w:tr w:rsidR="002333BA">
        <w:tc>
          <w:tcPr>
            <w:tcW w:w="5220" w:type="dxa"/>
          </w:tcPr>
          <w:p w:rsidR="002333BA" w:rsidRDefault="007E105E">
            <w:pPr>
              <w:widowControl w:val="0"/>
              <w:contextualSpacing w:val="0"/>
            </w:pPr>
            <w:r>
              <w:t>Functional Safety Assessor</w:t>
            </w:r>
          </w:p>
        </w:tc>
        <w:tc>
          <w:tcPr>
            <w:tcW w:w="2025" w:type="dxa"/>
          </w:tcPr>
          <w:p w:rsidR="002333BA" w:rsidRDefault="007E105E">
            <w:pPr>
              <w:widowControl w:val="0"/>
              <w:contextualSpacing w:val="0"/>
            </w:pPr>
            <w:r>
              <w:t>OE</w:t>
            </w:r>
            <w:r>
              <w:t>M or external</w:t>
            </w:r>
          </w:p>
        </w:tc>
      </w:tr>
    </w:tbl>
    <w:p w:rsidR="002333BA" w:rsidRDefault="002333BA"/>
    <w:p w:rsidR="002333BA" w:rsidRDefault="007E105E">
      <w:pPr>
        <w:pStyle w:val="Heading1"/>
        <w:contextualSpacing w:val="0"/>
      </w:pPr>
      <w:bookmarkStart w:id="267" w:name="_swj0emygbhrm" w:colFirst="0" w:colLast="0"/>
      <w:bookmarkEnd w:id="267"/>
      <w:r>
        <w:t>Development Interface Agreement</w:t>
      </w:r>
    </w:p>
    <w:p w:rsidR="002333BA" w:rsidRDefault="002333BA"/>
    <w:p w:rsidR="002333BA" w:rsidDel="00026B64" w:rsidRDefault="007E105E">
      <w:pPr>
        <w:rPr>
          <w:del w:id="268" w:author="Joshua Schoenfield" w:date="2017-12-19T18:40:00Z"/>
          <w:b/>
          <w:color w:val="B7B7B7"/>
        </w:rPr>
      </w:pPr>
      <w:del w:id="269" w:author="Joshua Schoenfield" w:date="2017-12-19T18:40:00Z">
        <w:r w:rsidDel="00026B64">
          <w:rPr>
            <w:b/>
            <w:color w:val="B7B7B7"/>
          </w:rPr>
          <w:delText>[Instructions:</w:delText>
        </w:r>
      </w:del>
    </w:p>
    <w:p w:rsidR="002333BA" w:rsidDel="00026B64" w:rsidRDefault="007E105E">
      <w:pPr>
        <w:rPr>
          <w:del w:id="270" w:author="Joshua Schoenfield" w:date="2017-12-19T18:40:00Z"/>
          <w:b/>
          <w:color w:val="B7B7B7"/>
        </w:rPr>
      </w:pPr>
      <w:del w:id="271" w:author="Joshua Schoenfield" w:date="2017-12-19T18:40:00Z">
        <w:r w:rsidDel="00026B64">
          <w:rPr>
            <w:b/>
            <w:color w:val="B7B7B7"/>
          </w:rPr>
          <w:delText xml:space="preserve">Assume in this project that you work for the tier-1 organization as described in the above roles table. You are taking on the role of both the functional safety manager and functional safety engineer. </w:delText>
        </w:r>
      </w:del>
    </w:p>
    <w:p w:rsidR="002333BA" w:rsidDel="00026B64" w:rsidRDefault="007E105E">
      <w:pPr>
        <w:rPr>
          <w:del w:id="272" w:author="Joshua Schoenfield" w:date="2017-12-19T18:40:00Z"/>
          <w:b/>
          <w:color w:val="B7B7B7"/>
        </w:rPr>
      </w:pPr>
      <w:del w:id="273" w:author="Joshua Schoenfield" w:date="2017-12-19T18:40:00Z">
        <w:r w:rsidDel="00026B64">
          <w:rPr>
            <w:b/>
            <w:color w:val="B7B7B7"/>
          </w:rPr>
          <w:delText xml:space="preserve"> </w:delText>
        </w:r>
      </w:del>
    </w:p>
    <w:p w:rsidR="002333BA" w:rsidDel="00026B64" w:rsidRDefault="007E105E">
      <w:pPr>
        <w:rPr>
          <w:del w:id="274" w:author="Joshua Schoenfield" w:date="2017-12-19T18:40:00Z"/>
          <w:b/>
          <w:color w:val="B7B7B7"/>
        </w:rPr>
      </w:pPr>
      <w:del w:id="275" w:author="Joshua Schoenfield" w:date="2017-12-19T18:40:00Z">
        <w:r w:rsidDel="00026B64">
          <w:rPr>
            <w:b/>
            <w:color w:val="B7B7B7"/>
          </w:rPr>
          <w:delText>Please answer the following questions:</w:delText>
        </w:r>
      </w:del>
    </w:p>
    <w:p w:rsidR="002333BA" w:rsidDel="00026B64" w:rsidRDefault="002333BA">
      <w:pPr>
        <w:rPr>
          <w:del w:id="276" w:author="Joshua Schoenfield" w:date="2017-12-19T18:40:00Z"/>
          <w:b/>
          <w:color w:val="B7B7B7"/>
        </w:rPr>
      </w:pPr>
    </w:p>
    <w:p w:rsidR="002333BA" w:rsidDel="00026B64" w:rsidRDefault="007E105E">
      <w:pPr>
        <w:numPr>
          <w:ilvl w:val="0"/>
          <w:numId w:val="3"/>
        </w:numPr>
        <w:ind w:hanging="360"/>
        <w:contextualSpacing/>
        <w:rPr>
          <w:del w:id="277" w:author="Joshua Schoenfield" w:date="2017-12-19T18:40:00Z"/>
          <w:b/>
          <w:color w:val="B7B7B7"/>
        </w:rPr>
      </w:pPr>
      <w:del w:id="278" w:author="Joshua Schoenfield" w:date="2017-12-19T18:40:00Z">
        <w:r w:rsidDel="00026B64">
          <w:rPr>
            <w:b/>
            <w:color w:val="B7B7B7"/>
          </w:rPr>
          <w:delText xml:space="preserve">What is the </w:delText>
        </w:r>
        <w:r w:rsidDel="00026B64">
          <w:rPr>
            <w:b/>
            <w:color w:val="B7B7B7"/>
          </w:rPr>
          <w:delText>purpose of a development interface agreement?</w:delText>
        </w:r>
      </w:del>
    </w:p>
    <w:p w:rsidR="002333BA" w:rsidDel="00026B64" w:rsidRDefault="002333BA">
      <w:pPr>
        <w:rPr>
          <w:del w:id="279" w:author="Joshua Schoenfield" w:date="2017-12-19T18:40:00Z"/>
          <w:b/>
          <w:color w:val="B7B7B7"/>
        </w:rPr>
      </w:pPr>
    </w:p>
    <w:p w:rsidR="002333BA" w:rsidDel="00026B64" w:rsidRDefault="002333BA">
      <w:pPr>
        <w:rPr>
          <w:del w:id="280" w:author="Joshua Schoenfield" w:date="2017-12-19T18:40:00Z"/>
          <w:b/>
          <w:color w:val="B7B7B7"/>
        </w:rPr>
      </w:pPr>
    </w:p>
    <w:p w:rsidR="002333BA" w:rsidDel="00026B64" w:rsidRDefault="002333BA">
      <w:pPr>
        <w:rPr>
          <w:del w:id="281" w:author="Joshua Schoenfield" w:date="2017-12-19T18:40:00Z"/>
          <w:b/>
          <w:color w:val="B7B7B7"/>
        </w:rPr>
      </w:pPr>
    </w:p>
    <w:p w:rsidR="002333BA" w:rsidDel="00026B64" w:rsidRDefault="007E105E">
      <w:pPr>
        <w:numPr>
          <w:ilvl w:val="0"/>
          <w:numId w:val="3"/>
        </w:numPr>
        <w:ind w:hanging="360"/>
        <w:contextualSpacing/>
        <w:rPr>
          <w:del w:id="282" w:author="Joshua Schoenfield" w:date="2017-12-19T18:40:00Z"/>
          <w:b/>
          <w:color w:val="B7B7B7"/>
        </w:rPr>
      </w:pPr>
      <w:del w:id="283" w:author="Joshua Schoenfield" w:date="2017-12-19T18:40:00Z">
        <w:r w:rsidDel="00026B64">
          <w:rPr>
            <w:b/>
            <w:color w:val="B7B7B7"/>
          </w:rPr>
          <w:delText>What will be the responsibilities of your company versus the responsibilities of the OEM? Hint: In this project, the OEM is supplying a functioning lane assistance system. Your company needs to analyze and m</w:delText>
        </w:r>
        <w:r w:rsidDel="00026B64">
          <w:rPr>
            <w:b/>
            <w:color w:val="B7B7B7"/>
          </w:rPr>
          <w:delText>odify the various sub-systems from a functional safety viewpoint.</w:delText>
        </w:r>
      </w:del>
    </w:p>
    <w:p w:rsidR="002333BA" w:rsidDel="00026B64" w:rsidRDefault="007E105E">
      <w:pPr>
        <w:rPr>
          <w:del w:id="284" w:author="Joshua Schoenfield" w:date="2017-12-19T18:40:00Z"/>
          <w:b/>
          <w:color w:val="B7B7B7"/>
        </w:rPr>
      </w:pPr>
      <w:del w:id="285" w:author="Joshua Schoenfield" w:date="2017-12-19T18:40:00Z">
        <w:r w:rsidDel="00026B64">
          <w:rPr>
            <w:b/>
            <w:color w:val="B7B7B7"/>
          </w:rPr>
          <w:delText>]</w:delText>
        </w:r>
      </w:del>
    </w:p>
    <w:p w:rsidR="00546DD9" w:rsidRDefault="00546DD9">
      <w:pPr>
        <w:rPr>
          <w:ins w:id="286" w:author="Joshua Schoenfield" w:date="2017-12-19T18:04:00Z"/>
        </w:rPr>
      </w:pPr>
      <w:ins w:id="287" w:author="Joshua Schoenfield" w:date="2017-12-19T18:02:00Z">
        <w:r>
          <w:t>A Dev</w:t>
        </w:r>
      </w:ins>
      <w:ins w:id="288" w:author="Joshua Schoenfield" w:date="2017-12-19T18:03:00Z">
        <w:r>
          <w:t xml:space="preserve">elopment Interface agreement, or DIA, </w:t>
        </w:r>
      </w:ins>
      <w:ins w:id="289" w:author="Joshua Schoenfield" w:date="2017-12-19T18:04:00Z">
        <w:r>
          <w:t>specifies</w:t>
        </w:r>
      </w:ins>
      <w:ins w:id="290" w:author="Joshua Schoenfield" w:date="2017-12-19T18:03:00Z">
        <w:r>
          <w:t xml:space="preserve"> the roles and responsibilities </w:t>
        </w:r>
      </w:ins>
      <w:ins w:id="291" w:author="Joshua Schoenfield" w:date="2017-12-19T18:04:00Z">
        <w:r>
          <w:t>that different</w:t>
        </w:r>
      </w:ins>
      <w:ins w:id="292" w:author="Joshua Schoenfield" w:date="2017-12-19T18:03:00Z">
        <w:r>
          <w:t xml:space="preserve"> companies involved in developing a product</w:t>
        </w:r>
      </w:ins>
      <w:ins w:id="293" w:author="Joshua Schoenfield" w:date="2017-12-19T18:04:00Z">
        <w:r>
          <w:t xml:space="preserve"> are responsible for</w:t>
        </w:r>
      </w:ins>
      <w:ins w:id="294" w:author="Joshua Schoenfield" w:date="2017-12-19T18:03:00Z">
        <w:r>
          <w:t>.</w:t>
        </w:r>
      </w:ins>
      <w:ins w:id="295" w:author="Joshua Schoenfield" w:date="2017-12-19T18:04:00Z">
        <w:r>
          <w:t xml:space="preserve"> Furthermore, it will </w:t>
        </w:r>
      </w:ins>
      <w:ins w:id="296" w:author="Joshua Schoenfield" w:date="2017-12-19T18:06:00Z">
        <w:r>
          <w:t>lay out what work products and evidence that each party will provide to demonstrate that the agreement has been fulfilled.</w:t>
        </w:r>
      </w:ins>
      <w:ins w:id="297" w:author="Joshua Schoenfield" w:date="2017-12-19T18:08:00Z">
        <w:r>
          <w:t xml:space="preserve"> Such an agreement will help avoid disputes, allocate liability, and make clear who should fix various safety issues.</w:t>
        </w:r>
      </w:ins>
    </w:p>
    <w:p w:rsidR="00546DD9" w:rsidRDefault="00546DD9">
      <w:pPr>
        <w:rPr>
          <w:ins w:id="298" w:author="Joshua Schoenfield" w:date="2017-12-19T18:02:00Z"/>
        </w:rPr>
      </w:pPr>
    </w:p>
    <w:p w:rsidR="002333BA" w:rsidRPr="00546DD9" w:rsidRDefault="00546DD9">
      <w:pPr>
        <w:rPr>
          <w:ins w:id="299" w:author="Joshua Schoenfield" w:date="2017-12-19T17:58:00Z"/>
          <w:rPrChange w:id="300" w:author="Joshua Schoenfield" w:date="2017-12-19T17:59:00Z">
            <w:rPr>
              <w:ins w:id="301" w:author="Joshua Schoenfield" w:date="2017-12-19T17:58:00Z"/>
              <w:b/>
              <w:color w:val="B7B7B7"/>
            </w:rPr>
          </w:rPrChange>
        </w:rPr>
      </w:pPr>
      <w:ins w:id="302" w:author="Joshua Schoenfield" w:date="2017-12-19T17:59:00Z">
        <w:r>
          <w:t>As a Tier-1 organization</w:t>
        </w:r>
      </w:ins>
      <w:ins w:id="303" w:author="Joshua Schoenfield" w:date="2017-12-19T18:00:00Z">
        <w:r>
          <w:t xml:space="preserve">, </w:t>
        </w:r>
      </w:ins>
      <w:ins w:id="304" w:author="Joshua Schoenfield" w:date="2017-12-19T18:01:00Z">
        <w:r>
          <w:t>we will be responsible for supplying and analyzing the various subsystems</w:t>
        </w:r>
      </w:ins>
      <w:ins w:id="305" w:author="Joshua Schoenfield" w:date="2017-12-19T18:34:00Z">
        <w:r w:rsidR="00026B64">
          <w:t xml:space="preserve"> (Camera, </w:t>
        </w:r>
      </w:ins>
      <w:ins w:id="306" w:author="Joshua Schoenfield" w:date="2017-12-19T18:39:00Z">
        <w:r w:rsidR="00026B64">
          <w:t>Electronic</w:t>
        </w:r>
      </w:ins>
      <w:ins w:id="307" w:author="Joshua Schoenfield" w:date="2017-12-19T18:34:00Z">
        <w:r w:rsidR="00026B64">
          <w:t xml:space="preserve"> Power steering and Car </w:t>
        </w:r>
      </w:ins>
      <w:ins w:id="308" w:author="Joshua Schoenfield" w:date="2017-12-19T18:35:00Z">
        <w:r w:rsidR="00026B64">
          <w:t>Display System)</w:t>
        </w:r>
      </w:ins>
      <w:ins w:id="309" w:author="Joshua Schoenfield" w:date="2017-12-19T18:01:00Z">
        <w:r>
          <w:t xml:space="preserve"> and compone</w:t>
        </w:r>
      </w:ins>
      <w:ins w:id="310" w:author="Joshua Schoenfield" w:date="2017-12-19T18:02:00Z">
        <w:r>
          <w:t>nts</w:t>
        </w:r>
      </w:ins>
      <w:ins w:id="311" w:author="Joshua Schoenfield" w:date="2017-12-19T18:01:00Z">
        <w:r>
          <w:t xml:space="preserve"> that comprise the complete </w:t>
        </w:r>
      </w:ins>
      <w:ins w:id="312" w:author="Joshua Schoenfield" w:date="2017-12-19T18:02:00Z">
        <w:r>
          <w:t>Lane Assistance item.</w:t>
        </w:r>
      </w:ins>
      <w:ins w:id="313" w:author="Joshua Schoenfield" w:date="2017-12-19T18:33:00Z">
        <w:r w:rsidR="00026B64">
          <w:t xml:space="preserve"> Throughout, a functional safety</w:t>
        </w:r>
      </w:ins>
      <w:ins w:id="314" w:author="Joshua Schoenfield" w:date="2017-12-19T18:34:00Z">
        <w:r w:rsidR="00026B64">
          <w:t xml:space="preserve"> viewpoint should be applied to both the analysis and modifications of any subsystems.</w:t>
        </w:r>
      </w:ins>
      <w:ins w:id="315" w:author="Joshua Schoenfield" w:date="2017-12-19T18:07:00Z">
        <w:r>
          <w:t xml:space="preserve"> The OEM is supplying </w:t>
        </w:r>
      </w:ins>
      <w:ins w:id="316" w:author="Joshua Schoenfield" w:date="2017-12-19T18:09:00Z">
        <w:r>
          <w:t>a safely functioning lane assistance system.</w:t>
        </w:r>
      </w:ins>
      <w:ins w:id="317" w:author="Joshua Schoenfield" w:date="2017-12-19T18:12:00Z">
        <w:r w:rsidR="00026B64">
          <w:t xml:space="preserve"> </w:t>
        </w:r>
      </w:ins>
      <w:ins w:id="318" w:author="Joshua Schoenfield" w:date="2017-12-19T18:36:00Z">
        <w:r w:rsidR="00026B64">
          <w:t xml:space="preserve">As such, </w:t>
        </w:r>
      </w:ins>
      <w:ins w:id="319" w:author="Joshua Schoenfield" w:date="2017-12-19T18:37:00Z">
        <w:r w:rsidR="00026B64">
          <w:t>the project manager at the item level shall be a me</w:t>
        </w:r>
      </w:ins>
      <w:ins w:id="320" w:author="Joshua Schoenfield" w:date="2017-12-19T18:38:00Z">
        <w:r w:rsidR="00026B64">
          <w:t>mber of the OEM’s team. The safety manager and safety engineer at the item level shall also be a member of the OEM team. The component level safety manager and safety engineer shall be members of the Tier-1 supplie</w:t>
        </w:r>
      </w:ins>
      <w:ins w:id="321" w:author="Joshua Schoenfield" w:date="2017-12-19T18:39:00Z">
        <w:r w:rsidR="00026B64">
          <w:t>r. The auditors and assessors shall come from an external team or an unrelated OEM team.</w:t>
        </w:r>
      </w:ins>
      <w:ins w:id="322" w:author="Joshua Schoenfield" w:date="2017-12-19T18:38:00Z">
        <w:r w:rsidR="00026B64">
          <w:t xml:space="preserve"> </w:t>
        </w:r>
      </w:ins>
    </w:p>
    <w:p w:rsidR="00546DD9" w:rsidRDefault="00546DD9">
      <w:pPr>
        <w:rPr>
          <w:b/>
          <w:color w:val="B7B7B7"/>
        </w:rPr>
      </w:pPr>
    </w:p>
    <w:p w:rsidR="002333BA" w:rsidRDefault="007E105E">
      <w:pPr>
        <w:pStyle w:val="Heading1"/>
        <w:contextualSpacing w:val="0"/>
      </w:pPr>
      <w:bookmarkStart w:id="323" w:name="_lllavvxrxrdy" w:colFirst="0" w:colLast="0"/>
      <w:bookmarkEnd w:id="323"/>
      <w:r>
        <w:t>Confirmation Measures</w:t>
      </w:r>
    </w:p>
    <w:p w:rsidR="002333BA" w:rsidRDefault="002333BA"/>
    <w:p w:rsidR="002333BA" w:rsidDel="00026B64" w:rsidRDefault="007E105E">
      <w:pPr>
        <w:rPr>
          <w:del w:id="324" w:author="Joshua Schoenfield" w:date="2017-12-19T18:46:00Z"/>
          <w:b/>
          <w:color w:val="B7B7B7"/>
        </w:rPr>
      </w:pPr>
      <w:del w:id="325" w:author="Joshua Schoenfield" w:date="2017-12-19T18:46:00Z">
        <w:r w:rsidDel="00026B64">
          <w:rPr>
            <w:b/>
            <w:color w:val="B7B7B7"/>
          </w:rPr>
          <w:delText xml:space="preserve">[Instructions: </w:delText>
        </w:r>
      </w:del>
    </w:p>
    <w:p w:rsidR="002333BA" w:rsidDel="00026B64" w:rsidRDefault="007E105E">
      <w:pPr>
        <w:rPr>
          <w:del w:id="326" w:author="Joshua Schoenfield" w:date="2017-12-19T18:46:00Z"/>
          <w:b/>
          <w:color w:val="B7B7B7"/>
        </w:rPr>
      </w:pPr>
      <w:del w:id="327" w:author="Joshua Schoenfield" w:date="2017-12-19T18:46:00Z">
        <w:r w:rsidDel="00026B64">
          <w:rPr>
            <w:b/>
            <w:color w:val="B7B7B7"/>
          </w:rPr>
          <w:delText>Please answer the following questions:</w:delText>
        </w:r>
      </w:del>
    </w:p>
    <w:p w:rsidR="002333BA" w:rsidDel="00026B64" w:rsidRDefault="002333BA">
      <w:pPr>
        <w:rPr>
          <w:del w:id="328" w:author="Joshua Schoenfield" w:date="2017-12-19T18:46:00Z"/>
          <w:b/>
          <w:color w:val="B7B7B7"/>
        </w:rPr>
      </w:pPr>
    </w:p>
    <w:p w:rsidR="002333BA" w:rsidDel="00026B64" w:rsidRDefault="007E105E">
      <w:pPr>
        <w:numPr>
          <w:ilvl w:val="0"/>
          <w:numId w:val="2"/>
        </w:numPr>
        <w:ind w:hanging="360"/>
        <w:contextualSpacing/>
        <w:rPr>
          <w:del w:id="329" w:author="Joshua Schoenfield" w:date="2017-12-19T18:46:00Z"/>
          <w:b/>
          <w:color w:val="B7B7B7"/>
        </w:rPr>
      </w:pPr>
      <w:del w:id="330" w:author="Joshua Schoenfield" w:date="2017-12-19T18:46:00Z">
        <w:r w:rsidDel="00026B64">
          <w:rPr>
            <w:b/>
            <w:color w:val="B7B7B7"/>
          </w:rPr>
          <w:delText>What is the main purpose of confirmation measures?</w:delText>
        </w:r>
      </w:del>
    </w:p>
    <w:p w:rsidR="002333BA" w:rsidDel="00026B64" w:rsidRDefault="007E105E">
      <w:pPr>
        <w:numPr>
          <w:ilvl w:val="0"/>
          <w:numId w:val="2"/>
        </w:numPr>
        <w:ind w:hanging="360"/>
        <w:contextualSpacing/>
        <w:rPr>
          <w:del w:id="331" w:author="Joshua Schoenfield" w:date="2017-12-19T18:46:00Z"/>
          <w:b/>
          <w:color w:val="B7B7B7"/>
        </w:rPr>
      </w:pPr>
      <w:del w:id="332" w:author="Joshua Schoenfield" w:date="2017-12-19T18:46:00Z">
        <w:r w:rsidDel="00026B64">
          <w:rPr>
            <w:b/>
            <w:color w:val="B7B7B7"/>
          </w:rPr>
          <w:delText>What is a confirmation review?</w:delText>
        </w:r>
      </w:del>
    </w:p>
    <w:p w:rsidR="002333BA" w:rsidDel="00026B64" w:rsidRDefault="007E105E">
      <w:pPr>
        <w:numPr>
          <w:ilvl w:val="0"/>
          <w:numId w:val="2"/>
        </w:numPr>
        <w:ind w:hanging="360"/>
        <w:contextualSpacing/>
        <w:rPr>
          <w:del w:id="333" w:author="Joshua Schoenfield" w:date="2017-12-19T18:46:00Z"/>
          <w:b/>
          <w:color w:val="B7B7B7"/>
        </w:rPr>
      </w:pPr>
      <w:del w:id="334" w:author="Joshua Schoenfield" w:date="2017-12-19T18:46:00Z">
        <w:r w:rsidDel="00026B64">
          <w:rPr>
            <w:b/>
            <w:color w:val="B7B7B7"/>
          </w:rPr>
          <w:delText>What is a functional safet</w:delText>
        </w:r>
        <w:r w:rsidDel="00026B64">
          <w:rPr>
            <w:b/>
            <w:color w:val="B7B7B7"/>
          </w:rPr>
          <w:delText>y audit?</w:delText>
        </w:r>
      </w:del>
    </w:p>
    <w:p w:rsidR="002333BA" w:rsidDel="00026B64" w:rsidRDefault="007E105E">
      <w:pPr>
        <w:numPr>
          <w:ilvl w:val="0"/>
          <w:numId w:val="2"/>
        </w:numPr>
        <w:ind w:hanging="360"/>
        <w:contextualSpacing/>
        <w:rPr>
          <w:del w:id="335" w:author="Joshua Schoenfield" w:date="2017-12-19T18:46:00Z"/>
          <w:b/>
          <w:color w:val="B7B7B7"/>
        </w:rPr>
      </w:pPr>
      <w:del w:id="336" w:author="Joshua Schoenfield" w:date="2017-12-19T18:46:00Z">
        <w:r w:rsidDel="00026B64">
          <w:rPr>
            <w:b/>
            <w:color w:val="B7B7B7"/>
          </w:rPr>
          <w:delText>What is a functional safety assessment?</w:delText>
        </w:r>
      </w:del>
    </w:p>
    <w:p w:rsidR="002333BA" w:rsidDel="00026B64" w:rsidRDefault="007E105E">
      <w:pPr>
        <w:rPr>
          <w:del w:id="337" w:author="Joshua Schoenfield" w:date="2017-12-19T18:46:00Z"/>
          <w:b/>
          <w:color w:val="B7B7B7"/>
        </w:rPr>
      </w:pPr>
      <w:del w:id="338" w:author="Joshua Schoenfield" w:date="2017-12-19T18:46:00Z">
        <w:r w:rsidDel="00026B64">
          <w:rPr>
            <w:b/>
            <w:color w:val="B7B7B7"/>
          </w:rPr>
          <w:delText>]</w:delText>
        </w:r>
      </w:del>
    </w:p>
    <w:p w:rsidR="002333BA" w:rsidRDefault="002333BA">
      <w:pPr>
        <w:rPr>
          <w:b/>
          <w:color w:val="B7B7B7"/>
        </w:rPr>
      </w:pPr>
    </w:p>
    <w:p w:rsidR="002333BA" w:rsidRDefault="00026B64">
      <w:pPr>
        <w:rPr>
          <w:ins w:id="339" w:author="Joshua Schoenfield" w:date="2017-12-19T18:42:00Z"/>
        </w:rPr>
      </w:pPr>
      <w:ins w:id="340" w:author="Joshua Schoenfield" w:date="2017-12-19T18:40:00Z">
        <w:r>
          <w:t>The main pu</w:t>
        </w:r>
      </w:ins>
      <w:ins w:id="341" w:author="Joshua Schoenfield" w:date="2017-12-19T18:41:00Z">
        <w:r>
          <w:t xml:space="preserve">rpose of confirmation measures is to ensure that a functional safety project conforms to ISO 26262 and that the project has </w:t>
        </w:r>
      </w:ins>
      <w:ins w:id="342" w:author="Joshua Schoenfield" w:date="2017-12-19T18:42:00Z">
        <w:r>
          <w:t>succeeded</w:t>
        </w:r>
      </w:ins>
      <w:ins w:id="343" w:author="Joshua Schoenfield" w:date="2017-12-19T18:41:00Z">
        <w:r>
          <w:t xml:space="preserve"> in actually making the vehicl</w:t>
        </w:r>
      </w:ins>
      <w:ins w:id="344" w:author="Joshua Schoenfield" w:date="2017-12-19T18:42:00Z">
        <w:r>
          <w:t>e safer.</w:t>
        </w:r>
      </w:ins>
    </w:p>
    <w:p w:rsidR="00026B64" w:rsidRDefault="00026B64">
      <w:pPr>
        <w:rPr>
          <w:ins w:id="345" w:author="Joshua Schoenfield" w:date="2017-12-19T18:42:00Z"/>
        </w:rPr>
      </w:pPr>
    </w:p>
    <w:p w:rsidR="00026B64" w:rsidRDefault="00026B64">
      <w:pPr>
        <w:rPr>
          <w:ins w:id="346" w:author="Joshua Schoenfield" w:date="2017-12-19T18:43:00Z"/>
        </w:rPr>
      </w:pPr>
      <w:ins w:id="347" w:author="Joshua Schoenfield" w:date="2017-12-19T18:42:00Z">
        <w:r>
          <w:t xml:space="preserve">A confirmation review consists of an independent person reviewing </w:t>
        </w:r>
      </w:ins>
      <w:ins w:id="348" w:author="Joshua Schoenfield" w:date="2017-12-19T18:43:00Z">
        <w:r>
          <w:t>the work as the product is designed and developed to ensure that ISO 26262 is being followed. Such a review</w:t>
        </w:r>
      </w:ins>
      <w:ins w:id="349" w:author="Joshua Schoenfield" w:date="2017-12-19T18:42:00Z">
        <w:r>
          <w:t xml:space="preserve"> ensures that the project complies</w:t>
        </w:r>
      </w:ins>
      <w:ins w:id="350" w:author="Joshua Schoenfield" w:date="2017-12-19T18:43:00Z">
        <w:r>
          <w:t xml:space="preserve"> with the necessary standard.</w:t>
        </w:r>
      </w:ins>
    </w:p>
    <w:p w:rsidR="00026B64" w:rsidRDefault="00026B64">
      <w:pPr>
        <w:rPr>
          <w:ins w:id="351" w:author="Joshua Schoenfield" w:date="2017-12-19T18:43:00Z"/>
        </w:rPr>
      </w:pPr>
    </w:p>
    <w:p w:rsidR="00026B64" w:rsidRDefault="00026B64">
      <w:pPr>
        <w:rPr>
          <w:ins w:id="352" w:author="Joshua Schoenfield" w:date="2017-12-19T18:44:00Z"/>
        </w:rPr>
      </w:pPr>
      <w:ins w:id="353" w:author="Joshua Schoenfield" w:date="2017-12-19T18:43:00Z">
        <w:r>
          <w:lastRenderedPageBreak/>
          <w:t xml:space="preserve">A functional </w:t>
        </w:r>
      </w:ins>
      <w:ins w:id="354" w:author="Joshua Schoenfield" w:date="2017-12-19T18:44:00Z">
        <w:r>
          <w:t>safety audit is a check to confirm that the actual implementation of the project conforms to the safety plan as</w:t>
        </w:r>
      </w:ins>
      <w:ins w:id="355" w:author="Joshua Schoenfield" w:date="2017-12-19T18:45:00Z">
        <w:r>
          <w:t xml:space="preserve"> previously designated.</w:t>
        </w:r>
      </w:ins>
    </w:p>
    <w:p w:rsidR="00026B64" w:rsidRDefault="00026B64">
      <w:pPr>
        <w:rPr>
          <w:ins w:id="356" w:author="Joshua Schoenfield" w:date="2017-12-19T18:44:00Z"/>
        </w:rPr>
      </w:pPr>
    </w:p>
    <w:p w:rsidR="00026B64" w:rsidRDefault="00026B64">
      <w:pPr>
        <w:rPr>
          <w:b/>
          <w:color w:val="B7B7B7"/>
        </w:rPr>
      </w:pPr>
      <w:ins w:id="357" w:author="Joshua Schoenfield" w:date="2017-12-19T18:44:00Z">
        <w:r>
          <w:t xml:space="preserve">A functional safety </w:t>
        </w:r>
      </w:ins>
      <w:ins w:id="358" w:author="Joshua Schoenfield" w:date="2017-12-19T18:46:00Z">
        <w:r>
          <w:t>assessment</w:t>
        </w:r>
      </w:ins>
      <w:ins w:id="359" w:author="Joshua Schoenfield" w:date="2017-12-19T18:44:00Z">
        <w:r>
          <w:t xml:space="preserve"> </w:t>
        </w:r>
      </w:ins>
      <w:ins w:id="360" w:author="Joshua Schoenfield" w:date="2017-12-19T18:45:00Z">
        <w:r>
          <w:t xml:space="preserve">confirms that the plans, designs and </w:t>
        </w:r>
        <w:proofErr w:type="spellStart"/>
        <w:r>
          <w:t>deveoped</w:t>
        </w:r>
        <w:proofErr w:type="spellEnd"/>
        <w:r>
          <w:t xml:space="preserve"> products have actually achieved functional safety.</w:t>
        </w:r>
      </w:ins>
    </w:p>
    <w:p w:rsidR="002333BA" w:rsidRDefault="007E105E">
      <w:r>
        <w:pict>
          <v:rect id="_x0000_i1025" style="width:0;height:1.5pt" o:hralign="center" o:hrstd="t" o:hr="t" fillcolor="#a0a0a0" stroked="f"/>
        </w:pict>
      </w:r>
    </w:p>
    <w:p w:rsidR="002333BA" w:rsidRDefault="007E105E">
      <w:r>
        <w:t xml:space="preserve">A safety plan could have other sections that we are not including here. For example, a safety plan would probably contain a complete project schedule. </w:t>
      </w:r>
    </w:p>
    <w:p w:rsidR="002333BA" w:rsidRDefault="002333BA"/>
    <w:p w:rsidR="002333BA" w:rsidRDefault="007E105E">
      <w:r>
        <w:t>There might also be a "</w:t>
      </w:r>
      <w:r>
        <w:t>Supporting Process Management" section that would cover "Part 8: Supporting Processes" of the ISO 26262 functional safety standard. This would include descriptions of how the company handles requirements management, change management, configuration managem</w:t>
      </w:r>
      <w:r>
        <w:t>ent, documentation management, and software tool usage and confidence.</w:t>
      </w:r>
    </w:p>
    <w:p w:rsidR="002333BA" w:rsidRDefault="002333BA"/>
    <w:p w:rsidR="002333BA" w:rsidRDefault="007E105E">
      <w:r>
        <w:t>Similarly, a confirmation measures section would go into more detail about how each confirmation w</w:t>
      </w:r>
      <w:bookmarkStart w:id="361" w:name="_GoBack"/>
      <w:bookmarkEnd w:id="361"/>
      <w:r>
        <w:t>ill be carried out.</w:t>
      </w:r>
    </w:p>
    <w:sectPr w:rsidR="002333BA">
      <w:footerReference w:type="default" r:id="rId11"/>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E105E" w:rsidRDefault="007E105E">
      <w:pPr>
        <w:spacing w:line="240" w:lineRule="auto"/>
      </w:pPr>
      <w:r>
        <w:separator/>
      </w:r>
    </w:p>
  </w:endnote>
  <w:endnote w:type="continuationSeparator" w:id="0">
    <w:p w:rsidR="007E105E" w:rsidRDefault="007E105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33BA" w:rsidRDefault="002333BA"/>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E105E" w:rsidRDefault="007E105E">
      <w:pPr>
        <w:spacing w:line="240" w:lineRule="auto"/>
      </w:pPr>
      <w:r>
        <w:separator/>
      </w:r>
    </w:p>
  </w:footnote>
  <w:footnote w:type="continuationSeparator" w:id="0">
    <w:p w:rsidR="007E105E" w:rsidRDefault="007E105E">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C929CE"/>
    <w:multiLevelType w:val="hybridMultilevel"/>
    <w:tmpl w:val="30688398"/>
    <w:lvl w:ilvl="0" w:tplc="86F6FD3A">
      <w:start w:val="1"/>
      <w:numFmt w:val="bullet"/>
      <w:lvlText w:val=""/>
      <w:lvlJc w:val="left"/>
      <w:pPr>
        <w:ind w:left="720" w:hanging="360"/>
      </w:pPr>
      <w:rPr>
        <w:rFonts w:ascii="Symbol" w:eastAsia="Arial"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3F4F1B"/>
    <w:multiLevelType w:val="multilevel"/>
    <w:tmpl w:val="FF44781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15:restartNumberingAfterBreak="0">
    <w:nsid w:val="31D616B2"/>
    <w:multiLevelType w:val="multilevel"/>
    <w:tmpl w:val="DA8CEE7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15:restartNumberingAfterBreak="0">
    <w:nsid w:val="4F0E121A"/>
    <w:multiLevelType w:val="hybridMultilevel"/>
    <w:tmpl w:val="20386B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94A0E9D"/>
    <w:multiLevelType w:val="hybridMultilevel"/>
    <w:tmpl w:val="F3D03186"/>
    <w:lvl w:ilvl="0" w:tplc="B3F06E7C">
      <w:start w:val="1"/>
      <w:numFmt w:val="bullet"/>
      <w:lvlText w:val=""/>
      <w:lvlJc w:val="left"/>
      <w:pPr>
        <w:ind w:left="720" w:hanging="360"/>
      </w:pPr>
      <w:rPr>
        <w:rFonts w:ascii="Symbol" w:eastAsia="Arial" w:hAnsi="Symbol" w:cs="Arial" w:hint="default"/>
        <w:b w:val="0"/>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4A656B3"/>
    <w:multiLevelType w:val="multilevel"/>
    <w:tmpl w:val="A68CB48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5"/>
  </w:num>
  <w:num w:numId="2">
    <w:abstractNumId w:val="2"/>
  </w:num>
  <w:num w:numId="3">
    <w:abstractNumId w:val="1"/>
  </w:num>
  <w:num w:numId="4">
    <w:abstractNumId w:val="3"/>
  </w:num>
  <w:num w:numId="5">
    <w:abstractNumId w:val="4"/>
  </w:num>
  <w:num w:numId="6">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oshua Schoenfield">
    <w15:presenceInfo w15:providerId="Windows Live" w15:userId="3e284cd3c6c9f77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33BA"/>
    <w:rsid w:val="00026B64"/>
    <w:rsid w:val="00060ED0"/>
    <w:rsid w:val="00131435"/>
    <w:rsid w:val="00171BCD"/>
    <w:rsid w:val="002333BA"/>
    <w:rsid w:val="003B6E9A"/>
    <w:rsid w:val="0051121E"/>
    <w:rsid w:val="00546DD9"/>
    <w:rsid w:val="005C2F17"/>
    <w:rsid w:val="00793309"/>
    <w:rsid w:val="007E105E"/>
    <w:rsid w:val="00940E76"/>
    <w:rsid w:val="00975CEE"/>
    <w:rsid w:val="009C37EC"/>
    <w:rsid w:val="00A003A9"/>
    <w:rsid w:val="00AB4FB7"/>
    <w:rsid w:val="00AC7A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A4FF5DE-6705-47D3-892F-DE0ECEF6DA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CellMar>
        <w:left w:w="115"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Pr>
  </w:style>
  <w:style w:type="table" w:customStyle="1" w:styleId="a1">
    <w:basedOn w:val="TableNormal"/>
    <w:pPr>
      <w:spacing w:before="60" w:after="60"/>
      <w:contextualSpacing/>
    </w:pPr>
    <w:rPr>
      <w:sz w:val="24"/>
      <w:szCs w:val="24"/>
    </w:rPr>
    <w:tblPr>
      <w:tblStyleRowBandSize w:val="1"/>
      <w:tblStyleColBandSize w:val="1"/>
      <w:tblCellMar>
        <w:left w:w="115" w:type="dxa"/>
        <w:right w:w="115" w:type="dxa"/>
      </w:tblCellMar>
    </w:tblPr>
  </w:style>
  <w:style w:type="paragraph" w:styleId="ListParagraph">
    <w:name w:val="List Paragraph"/>
    <w:basedOn w:val="Normal"/>
    <w:uiPriority w:val="34"/>
    <w:qFormat/>
    <w:rsid w:val="00171BCD"/>
    <w:pPr>
      <w:ind w:left="720"/>
      <w:contextualSpacing/>
    </w:pPr>
  </w:style>
  <w:style w:type="paragraph" w:styleId="BalloonText">
    <w:name w:val="Balloon Text"/>
    <w:basedOn w:val="Normal"/>
    <w:link w:val="BalloonTextChar"/>
    <w:uiPriority w:val="99"/>
    <w:semiHidden/>
    <w:unhideWhenUsed/>
    <w:rsid w:val="00A003A9"/>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003A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3136</TotalTime>
  <Pages>8</Pages>
  <Words>1860</Words>
  <Characters>10605</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Joshua Schoenfield</dc:creator>
  <cp:lastModifiedBy>Joshua Schoenfield</cp:lastModifiedBy>
  <cp:revision>6</cp:revision>
  <cp:lastPrinted>2017-12-20T02:53:00Z</cp:lastPrinted>
  <dcterms:created xsi:type="dcterms:W3CDTF">2017-12-17T22:38:00Z</dcterms:created>
  <dcterms:modified xsi:type="dcterms:W3CDTF">2017-12-20T02:54:00Z</dcterms:modified>
</cp:coreProperties>
</file>