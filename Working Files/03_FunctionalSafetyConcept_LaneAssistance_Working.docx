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6D4" w:rsidRDefault="00F02D8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rsidR="00A526D4" w:rsidRDefault="00A526D4">
      <w:pPr>
        <w:pStyle w:val="Title"/>
        <w:keepNext w:val="0"/>
        <w:keepLines w:val="0"/>
        <w:spacing w:after="0"/>
        <w:ind w:left="720"/>
        <w:contextualSpacing w:val="0"/>
        <w:jc w:val="right"/>
        <w:rPr>
          <w:color w:val="B7B7B7"/>
          <w:sz w:val="48"/>
          <w:szCs w:val="48"/>
        </w:rPr>
      </w:pPr>
      <w:bookmarkStart w:id="1" w:name="_26sbew8fa0gp" w:colFirst="0" w:colLast="0"/>
      <w:bookmarkEnd w:id="1"/>
    </w:p>
    <w:p w:rsidR="00A526D4" w:rsidRDefault="00A526D4">
      <w:pPr>
        <w:pStyle w:val="Title"/>
        <w:contextualSpacing w:val="0"/>
        <w:jc w:val="right"/>
        <w:rPr>
          <w:sz w:val="48"/>
          <w:szCs w:val="48"/>
        </w:rPr>
      </w:pPr>
      <w:bookmarkStart w:id="2" w:name="_1v0rwb789wl3" w:colFirst="0" w:colLast="0"/>
      <w:bookmarkEnd w:id="2"/>
    </w:p>
    <w:p w:rsidR="00A526D4" w:rsidRDefault="00A526D4">
      <w:pPr>
        <w:pStyle w:val="Title"/>
        <w:contextualSpacing w:val="0"/>
        <w:rPr>
          <w:sz w:val="48"/>
          <w:szCs w:val="48"/>
        </w:rPr>
      </w:pPr>
      <w:bookmarkStart w:id="3" w:name="_2468oyeg0eef" w:colFirst="0" w:colLast="0"/>
      <w:bookmarkEnd w:id="3"/>
    </w:p>
    <w:p w:rsidR="00A526D4" w:rsidRDefault="00A526D4"/>
    <w:p w:rsidR="00A526D4" w:rsidRDefault="00A526D4"/>
    <w:p w:rsidR="00A526D4" w:rsidRDefault="00F02D8A">
      <w:pPr>
        <w:pStyle w:val="Title"/>
        <w:contextualSpacing w:val="0"/>
        <w:jc w:val="right"/>
      </w:pPr>
      <w:bookmarkStart w:id="4" w:name="_ug35toubx59n" w:colFirst="0" w:colLast="0"/>
      <w:bookmarkEnd w:id="4"/>
      <w:r>
        <w:rPr>
          <w:sz w:val="48"/>
          <w:szCs w:val="48"/>
        </w:rPr>
        <w:t>Functional Safety Concept Lane Assistance</w:t>
      </w:r>
    </w:p>
    <w:p w:rsidR="00A526D4" w:rsidRDefault="00F02D8A">
      <w:pPr>
        <w:jc w:val="right"/>
        <w:rPr>
          <w:b/>
          <w:color w:val="B7B7B7"/>
        </w:rPr>
      </w:pPr>
      <w:r>
        <w:rPr>
          <w:b/>
        </w:rPr>
        <w:t xml:space="preserve">Document Version: </w:t>
      </w:r>
      <w:del w:id="5" w:author="Joshua Schoenfield" w:date="2018-01-02T20:51:00Z">
        <w:r w:rsidDel="00F02D8A">
          <w:rPr>
            <w:b/>
            <w:color w:val="B7B7B7"/>
          </w:rPr>
          <w:delText>[Version]</w:delText>
        </w:r>
      </w:del>
      <w:ins w:id="6" w:author="Joshua Schoenfield" w:date="2018-01-02T20:51:00Z">
        <w:r>
          <w:rPr>
            <w:b/>
            <w:color w:val="B7B7B7"/>
          </w:rPr>
          <w:t>1.0</w:t>
        </w:r>
      </w:ins>
    </w:p>
    <w:p w:rsidR="00A526D4" w:rsidRDefault="00F02D8A">
      <w:pPr>
        <w:jc w:val="right"/>
        <w:rPr>
          <w:b/>
          <w:color w:val="999999"/>
        </w:rPr>
      </w:pPr>
      <w:r>
        <w:rPr>
          <w:b/>
          <w:color w:val="999999"/>
        </w:rPr>
        <w:t>Template Version 1.0, Released on 2017-06-21</w:t>
      </w:r>
    </w:p>
    <w:p w:rsidR="00A526D4" w:rsidRDefault="00A526D4"/>
    <w:p w:rsidR="00A526D4" w:rsidRDefault="00F02D8A">
      <w:pPr>
        <w:pStyle w:val="Title"/>
        <w:contextualSpacing w:val="0"/>
        <w:jc w:val="right"/>
        <w:rPr>
          <w:sz w:val="48"/>
          <w:szCs w:val="48"/>
        </w:rPr>
      </w:pPr>
      <w:bookmarkStart w:id="7" w:name="_q7vpi366elug" w:colFirst="0" w:colLast="0"/>
      <w:bookmarkEnd w:id="7"/>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526D4" w:rsidRDefault="00A526D4"/>
    <w:p w:rsidR="00A526D4" w:rsidRDefault="00A526D4"/>
    <w:p w:rsidR="00A526D4" w:rsidRDefault="00A526D4"/>
    <w:p w:rsidR="00A526D4" w:rsidRDefault="00A526D4"/>
    <w:p w:rsidR="00A526D4" w:rsidRDefault="00F02D8A">
      <w:pPr>
        <w:pStyle w:val="Heading1"/>
        <w:widowControl w:val="0"/>
        <w:spacing w:before="480" w:after="180" w:line="240" w:lineRule="auto"/>
        <w:contextualSpacing w:val="0"/>
      </w:pPr>
      <w:bookmarkStart w:id="8" w:name="_1t3h5sf" w:colFirst="0" w:colLast="0"/>
      <w:bookmarkEnd w:id="8"/>
      <w:r>
        <w:t>Document history</w:t>
      </w:r>
    </w:p>
    <w:p w:rsidR="00A526D4" w:rsidDel="007C3027" w:rsidRDefault="00F02D8A">
      <w:pPr>
        <w:rPr>
          <w:del w:id="9" w:author="Joshua Schoenfield" w:date="2018-01-02T19:08:00Z"/>
          <w:b/>
          <w:color w:val="B7B7B7"/>
        </w:rPr>
      </w:pPr>
      <w:del w:id="10" w:author="Joshua Schoenfield" w:date="2018-01-02T19:08:00Z">
        <w:r w:rsidDel="007C3027">
          <w:rPr>
            <w:b/>
            <w:color w:val="B7B7B7"/>
          </w:rPr>
          <w:delText xml:space="preserve">[Instructions: Fill in the date, version and description fields. You can fill out the Editor field with your name if you want to do so. Keep track of your editing as if this were a real world project. </w:delText>
        </w:r>
      </w:del>
    </w:p>
    <w:p w:rsidR="00A526D4" w:rsidRDefault="00A526D4">
      <w:pPr>
        <w:rPr>
          <w:b/>
          <w:color w:val="B7B7B7"/>
        </w:rPr>
      </w:pPr>
    </w:p>
    <w:p w:rsidR="00A526D4" w:rsidDel="007C3027" w:rsidRDefault="00F02D8A">
      <w:pPr>
        <w:rPr>
          <w:del w:id="11" w:author="Joshua Schoenfield" w:date="2018-01-02T19:08:00Z"/>
          <w:b/>
          <w:color w:val="B7B7B7"/>
        </w:rPr>
      </w:pPr>
      <w:del w:id="12" w:author="Joshua Schoenfield" w:date="2018-01-02T19:08:00Z">
        <w:r w:rsidDel="007C3027">
          <w:rPr>
            <w:b/>
            <w:color w:val="B7B7B7"/>
          </w:rPr>
          <w:delText>For example, if this were your first draft or first submission, you might say version 1.0. If this is a second submission attempt, then you'd add a second line with a new date and version 2.0]</w:delText>
        </w:r>
      </w:del>
    </w:p>
    <w:p w:rsidR="00A526D4" w:rsidRDefault="00A526D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526D4">
        <w:trPr>
          <w:cnfStyle w:val="100000000000" w:firstRow="1" w:lastRow="0" w:firstColumn="0" w:lastColumn="0" w:oddVBand="0" w:evenVBand="0" w:oddHBand="0" w:evenHBand="0" w:firstRowFirstColumn="0" w:firstRowLastColumn="0" w:lastRowFirstColumn="0" w:lastRowLastColumn="0"/>
        </w:trPr>
        <w:tc>
          <w:tcPr>
            <w:tcW w:w="1470" w:type="dxa"/>
          </w:tcPr>
          <w:p w:rsidR="00A526D4" w:rsidRDefault="00F02D8A">
            <w:pPr>
              <w:widowControl w:val="0"/>
              <w:contextualSpacing w:val="0"/>
              <w:rPr>
                <w:rFonts w:ascii="Calibri" w:eastAsia="Calibri" w:hAnsi="Calibri" w:cs="Calibri"/>
                <w:sz w:val="22"/>
                <w:szCs w:val="22"/>
              </w:rPr>
            </w:pPr>
            <w:r>
              <w:rPr>
                <w:rFonts w:ascii="Calibri" w:eastAsia="Calibri" w:hAnsi="Calibri" w:cs="Calibri"/>
                <w:b w:val="0"/>
                <w:sz w:val="22"/>
                <w:szCs w:val="22"/>
              </w:rPr>
              <w:lastRenderedPageBreak/>
              <w:t>Date</w:t>
            </w:r>
          </w:p>
        </w:tc>
        <w:tc>
          <w:tcPr>
            <w:tcW w:w="1275" w:type="dxa"/>
          </w:tcPr>
          <w:p w:rsidR="00A526D4" w:rsidRDefault="00F02D8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526D4" w:rsidRDefault="00F02D8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526D4" w:rsidRDefault="00F02D8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526D4">
        <w:tc>
          <w:tcPr>
            <w:tcW w:w="1470" w:type="dxa"/>
          </w:tcPr>
          <w:p w:rsidR="00A526D4" w:rsidRDefault="007C3027">
            <w:pPr>
              <w:widowControl w:val="0"/>
              <w:contextualSpacing w:val="0"/>
              <w:rPr>
                <w:rFonts w:ascii="Calibri" w:eastAsia="Calibri" w:hAnsi="Calibri" w:cs="Calibri"/>
                <w:sz w:val="22"/>
                <w:szCs w:val="22"/>
              </w:rPr>
            </w:pPr>
            <w:ins w:id="13" w:author="Joshua Schoenfield" w:date="2018-01-02T19:08:00Z">
              <w:r>
                <w:rPr>
                  <w:rFonts w:ascii="Calibri" w:eastAsia="Calibri" w:hAnsi="Calibri" w:cs="Calibri"/>
                  <w:sz w:val="22"/>
                  <w:szCs w:val="22"/>
                </w:rPr>
                <w:t>1/2/2018</w:t>
              </w:r>
            </w:ins>
          </w:p>
        </w:tc>
        <w:tc>
          <w:tcPr>
            <w:tcW w:w="1275" w:type="dxa"/>
          </w:tcPr>
          <w:p w:rsidR="00A526D4" w:rsidRDefault="007C3027">
            <w:pPr>
              <w:widowControl w:val="0"/>
              <w:contextualSpacing w:val="0"/>
              <w:rPr>
                <w:rFonts w:ascii="Calibri" w:eastAsia="Calibri" w:hAnsi="Calibri" w:cs="Calibri"/>
                <w:sz w:val="22"/>
                <w:szCs w:val="22"/>
              </w:rPr>
            </w:pPr>
            <w:ins w:id="14" w:author="Joshua Schoenfield" w:date="2018-01-02T19:08:00Z">
              <w:r>
                <w:rPr>
                  <w:rFonts w:ascii="Calibri" w:eastAsia="Calibri" w:hAnsi="Calibri" w:cs="Calibri"/>
                  <w:sz w:val="22"/>
                  <w:szCs w:val="22"/>
                </w:rPr>
                <w:t>1.0</w:t>
              </w:r>
            </w:ins>
          </w:p>
        </w:tc>
        <w:tc>
          <w:tcPr>
            <w:tcW w:w="2100" w:type="dxa"/>
          </w:tcPr>
          <w:p w:rsidR="00A526D4" w:rsidRDefault="007C3027">
            <w:pPr>
              <w:widowControl w:val="0"/>
              <w:contextualSpacing w:val="0"/>
              <w:rPr>
                <w:rFonts w:ascii="Calibri" w:eastAsia="Calibri" w:hAnsi="Calibri" w:cs="Calibri"/>
                <w:sz w:val="22"/>
                <w:szCs w:val="22"/>
              </w:rPr>
            </w:pPr>
            <w:ins w:id="15" w:author="Joshua Schoenfield" w:date="2018-01-02T19:08:00Z">
              <w:r>
                <w:rPr>
                  <w:rFonts w:ascii="Calibri" w:eastAsia="Calibri" w:hAnsi="Calibri" w:cs="Calibri"/>
                  <w:sz w:val="22"/>
                  <w:szCs w:val="22"/>
                </w:rPr>
                <w:t>Joshua Schoenfield</w:t>
              </w:r>
            </w:ins>
          </w:p>
        </w:tc>
        <w:tc>
          <w:tcPr>
            <w:tcW w:w="4785" w:type="dxa"/>
          </w:tcPr>
          <w:p w:rsidR="00A526D4" w:rsidRDefault="007C3027">
            <w:pPr>
              <w:widowControl w:val="0"/>
              <w:contextualSpacing w:val="0"/>
              <w:rPr>
                <w:rFonts w:ascii="Calibri" w:eastAsia="Calibri" w:hAnsi="Calibri" w:cs="Calibri"/>
                <w:sz w:val="22"/>
                <w:szCs w:val="22"/>
              </w:rPr>
            </w:pPr>
            <w:ins w:id="16" w:author="Joshua Schoenfield" w:date="2018-01-02T19:08:00Z">
              <w:r>
                <w:rPr>
                  <w:rFonts w:ascii="Calibri" w:eastAsia="Calibri" w:hAnsi="Calibri" w:cs="Calibri"/>
                  <w:sz w:val="22"/>
                  <w:szCs w:val="22"/>
                </w:rPr>
                <w:t>First Attempt</w:t>
              </w:r>
            </w:ins>
          </w:p>
        </w:tc>
      </w:tr>
      <w:tr w:rsidR="00A526D4">
        <w:tc>
          <w:tcPr>
            <w:tcW w:w="1470" w:type="dxa"/>
          </w:tcPr>
          <w:p w:rsidR="00A526D4" w:rsidRDefault="00A526D4">
            <w:pPr>
              <w:widowControl w:val="0"/>
              <w:contextualSpacing w:val="0"/>
              <w:rPr>
                <w:rFonts w:ascii="Calibri" w:eastAsia="Calibri" w:hAnsi="Calibri" w:cs="Calibri"/>
                <w:sz w:val="22"/>
                <w:szCs w:val="22"/>
              </w:rPr>
            </w:pPr>
          </w:p>
        </w:tc>
        <w:tc>
          <w:tcPr>
            <w:tcW w:w="1275" w:type="dxa"/>
          </w:tcPr>
          <w:p w:rsidR="00A526D4" w:rsidRDefault="00A526D4">
            <w:pPr>
              <w:widowControl w:val="0"/>
              <w:contextualSpacing w:val="0"/>
              <w:rPr>
                <w:rFonts w:ascii="Calibri" w:eastAsia="Calibri" w:hAnsi="Calibri" w:cs="Calibri"/>
                <w:sz w:val="22"/>
                <w:szCs w:val="22"/>
              </w:rPr>
            </w:pPr>
          </w:p>
        </w:tc>
        <w:tc>
          <w:tcPr>
            <w:tcW w:w="2100" w:type="dxa"/>
          </w:tcPr>
          <w:p w:rsidR="00A526D4" w:rsidRDefault="00A526D4">
            <w:pPr>
              <w:widowControl w:val="0"/>
              <w:contextualSpacing w:val="0"/>
              <w:rPr>
                <w:rFonts w:ascii="Calibri" w:eastAsia="Calibri" w:hAnsi="Calibri" w:cs="Calibri"/>
                <w:sz w:val="22"/>
                <w:szCs w:val="22"/>
              </w:rPr>
            </w:pPr>
          </w:p>
        </w:tc>
        <w:tc>
          <w:tcPr>
            <w:tcW w:w="4785" w:type="dxa"/>
          </w:tcPr>
          <w:p w:rsidR="00A526D4" w:rsidRDefault="00A526D4">
            <w:pPr>
              <w:widowControl w:val="0"/>
              <w:contextualSpacing w:val="0"/>
              <w:rPr>
                <w:rFonts w:ascii="Calibri" w:eastAsia="Calibri" w:hAnsi="Calibri" w:cs="Calibri"/>
                <w:sz w:val="22"/>
                <w:szCs w:val="22"/>
              </w:rPr>
            </w:pPr>
          </w:p>
        </w:tc>
      </w:tr>
      <w:tr w:rsidR="00A526D4">
        <w:tc>
          <w:tcPr>
            <w:tcW w:w="1470" w:type="dxa"/>
          </w:tcPr>
          <w:p w:rsidR="00A526D4" w:rsidRDefault="00A526D4">
            <w:pPr>
              <w:widowControl w:val="0"/>
              <w:contextualSpacing w:val="0"/>
              <w:rPr>
                <w:rFonts w:ascii="Calibri" w:eastAsia="Calibri" w:hAnsi="Calibri" w:cs="Calibri"/>
                <w:sz w:val="22"/>
                <w:szCs w:val="22"/>
              </w:rPr>
            </w:pPr>
          </w:p>
        </w:tc>
        <w:tc>
          <w:tcPr>
            <w:tcW w:w="1275" w:type="dxa"/>
          </w:tcPr>
          <w:p w:rsidR="00A526D4" w:rsidRDefault="00A526D4">
            <w:pPr>
              <w:widowControl w:val="0"/>
              <w:contextualSpacing w:val="0"/>
              <w:rPr>
                <w:rFonts w:ascii="Calibri" w:eastAsia="Calibri" w:hAnsi="Calibri" w:cs="Calibri"/>
                <w:sz w:val="22"/>
                <w:szCs w:val="22"/>
              </w:rPr>
            </w:pPr>
          </w:p>
        </w:tc>
        <w:tc>
          <w:tcPr>
            <w:tcW w:w="2100" w:type="dxa"/>
          </w:tcPr>
          <w:p w:rsidR="00A526D4" w:rsidRDefault="00A526D4">
            <w:pPr>
              <w:widowControl w:val="0"/>
              <w:contextualSpacing w:val="0"/>
              <w:rPr>
                <w:rFonts w:ascii="Calibri" w:eastAsia="Calibri" w:hAnsi="Calibri" w:cs="Calibri"/>
                <w:sz w:val="22"/>
                <w:szCs w:val="22"/>
              </w:rPr>
            </w:pPr>
          </w:p>
        </w:tc>
        <w:tc>
          <w:tcPr>
            <w:tcW w:w="4785" w:type="dxa"/>
          </w:tcPr>
          <w:p w:rsidR="00A526D4" w:rsidRDefault="00A526D4">
            <w:pPr>
              <w:widowControl w:val="0"/>
              <w:contextualSpacing w:val="0"/>
              <w:rPr>
                <w:rFonts w:ascii="Calibri" w:eastAsia="Calibri" w:hAnsi="Calibri" w:cs="Calibri"/>
                <w:sz w:val="22"/>
                <w:szCs w:val="22"/>
              </w:rPr>
            </w:pPr>
          </w:p>
        </w:tc>
      </w:tr>
      <w:tr w:rsidR="00A526D4">
        <w:tc>
          <w:tcPr>
            <w:tcW w:w="1470" w:type="dxa"/>
          </w:tcPr>
          <w:p w:rsidR="00A526D4" w:rsidRDefault="00A526D4">
            <w:pPr>
              <w:widowControl w:val="0"/>
              <w:contextualSpacing w:val="0"/>
              <w:rPr>
                <w:rFonts w:ascii="Calibri" w:eastAsia="Calibri" w:hAnsi="Calibri" w:cs="Calibri"/>
                <w:sz w:val="22"/>
                <w:szCs w:val="22"/>
              </w:rPr>
            </w:pPr>
          </w:p>
        </w:tc>
        <w:tc>
          <w:tcPr>
            <w:tcW w:w="1275" w:type="dxa"/>
          </w:tcPr>
          <w:p w:rsidR="00A526D4" w:rsidRDefault="00A526D4">
            <w:pPr>
              <w:widowControl w:val="0"/>
              <w:contextualSpacing w:val="0"/>
              <w:rPr>
                <w:rFonts w:ascii="Calibri" w:eastAsia="Calibri" w:hAnsi="Calibri" w:cs="Calibri"/>
                <w:sz w:val="22"/>
                <w:szCs w:val="22"/>
              </w:rPr>
            </w:pPr>
          </w:p>
        </w:tc>
        <w:tc>
          <w:tcPr>
            <w:tcW w:w="2100" w:type="dxa"/>
          </w:tcPr>
          <w:p w:rsidR="00A526D4" w:rsidRDefault="00A526D4">
            <w:pPr>
              <w:widowControl w:val="0"/>
              <w:contextualSpacing w:val="0"/>
              <w:rPr>
                <w:rFonts w:ascii="Calibri" w:eastAsia="Calibri" w:hAnsi="Calibri" w:cs="Calibri"/>
                <w:sz w:val="22"/>
                <w:szCs w:val="22"/>
              </w:rPr>
            </w:pPr>
          </w:p>
        </w:tc>
        <w:tc>
          <w:tcPr>
            <w:tcW w:w="4785" w:type="dxa"/>
          </w:tcPr>
          <w:p w:rsidR="00A526D4" w:rsidRDefault="00A526D4">
            <w:pPr>
              <w:widowControl w:val="0"/>
              <w:contextualSpacing w:val="0"/>
              <w:rPr>
                <w:rFonts w:ascii="Calibri" w:eastAsia="Calibri" w:hAnsi="Calibri" w:cs="Calibri"/>
                <w:sz w:val="22"/>
                <w:szCs w:val="22"/>
              </w:rPr>
            </w:pPr>
          </w:p>
        </w:tc>
      </w:tr>
      <w:tr w:rsidR="00A526D4">
        <w:tc>
          <w:tcPr>
            <w:tcW w:w="1470" w:type="dxa"/>
          </w:tcPr>
          <w:p w:rsidR="00A526D4" w:rsidRDefault="00A526D4">
            <w:pPr>
              <w:widowControl w:val="0"/>
              <w:contextualSpacing w:val="0"/>
              <w:rPr>
                <w:rFonts w:ascii="Calibri" w:eastAsia="Calibri" w:hAnsi="Calibri" w:cs="Calibri"/>
                <w:sz w:val="22"/>
                <w:szCs w:val="22"/>
              </w:rPr>
            </w:pPr>
          </w:p>
        </w:tc>
        <w:tc>
          <w:tcPr>
            <w:tcW w:w="1275" w:type="dxa"/>
          </w:tcPr>
          <w:p w:rsidR="00A526D4" w:rsidRDefault="00A526D4">
            <w:pPr>
              <w:widowControl w:val="0"/>
              <w:contextualSpacing w:val="0"/>
              <w:rPr>
                <w:rFonts w:ascii="Calibri" w:eastAsia="Calibri" w:hAnsi="Calibri" w:cs="Calibri"/>
                <w:sz w:val="22"/>
                <w:szCs w:val="22"/>
              </w:rPr>
            </w:pPr>
            <w:bookmarkStart w:id="17" w:name="_2s8eyo1" w:colFirst="0" w:colLast="0"/>
            <w:bookmarkEnd w:id="17"/>
          </w:p>
        </w:tc>
        <w:tc>
          <w:tcPr>
            <w:tcW w:w="2100" w:type="dxa"/>
          </w:tcPr>
          <w:p w:rsidR="00A526D4" w:rsidRDefault="00A526D4">
            <w:pPr>
              <w:widowControl w:val="0"/>
              <w:contextualSpacing w:val="0"/>
              <w:rPr>
                <w:rFonts w:ascii="Calibri" w:eastAsia="Calibri" w:hAnsi="Calibri" w:cs="Calibri"/>
                <w:sz w:val="22"/>
                <w:szCs w:val="22"/>
              </w:rPr>
            </w:pPr>
          </w:p>
        </w:tc>
        <w:tc>
          <w:tcPr>
            <w:tcW w:w="4785" w:type="dxa"/>
          </w:tcPr>
          <w:p w:rsidR="00A526D4" w:rsidRDefault="00A526D4">
            <w:pPr>
              <w:widowControl w:val="0"/>
              <w:contextualSpacing w:val="0"/>
              <w:rPr>
                <w:rFonts w:ascii="Calibri" w:eastAsia="Calibri" w:hAnsi="Calibri" w:cs="Calibri"/>
                <w:sz w:val="22"/>
                <w:szCs w:val="22"/>
              </w:rPr>
            </w:pPr>
          </w:p>
        </w:tc>
      </w:tr>
    </w:tbl>
    <w:p w:rsidR="00A526D4" w:rsidRDefault="00F02D8A">
      <w:pPr>
        <w:pStyle w:val="Heading1"/>
        <w:widowControl w:val="0"/>
        <w:spacing w:before="480" w:after="180" w:line="240" w:lineRule="auto"/>
        <w:contextualSpacing w:val="0"/>
      </w:pPr>
      <w:bookmarkStart w:id="18" w:name="_ktt3lgighckp" w:colFirst="0" w:colLast="0"/>
      <w:bookmarkEnd w:id="18"/>
      <w:r>
        <w:t>Table of Contents</w:t>
      </w:r>
    </w:p>
    <w:p w:rsidR="00A526D4" w:rsidDel="007C3027" w:rsidRDefault="00F02D8A">
      <w:pPr>
        <w:rPr>
          <w:del w:id="19" w:author="Joshua Schoenfield" w:date="2018-01-02T19:08:00Z"/>
          <w:b/>
          <w:color w:val="B7B7B7"/>
        </w:rPr>
      </w:pPr>
      <w:del w:id="20" w:author="Joshua Schoenfield" w:date="2018-01-02T19:08:00Z">
        <w:r w:rsidDel="007C3027">
          <w:rPr>
            <w:b/>
            <w:color w:val="B7B7B7"/>
          </w:rPr>
          <w:delTex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delText>
        </w:r>
        <w:r w:rsidDel="007C3027">
          <w:fldChar w:fldCharType="begin"/>
        </w:r>
        <w:r w:rsidDel="007C3027">
          <w:delInstrText xml:space="preserve"> HYPERLINK "https://support.google.com/docs/answer/116338?co=GENIE.Platform%3DDesktop&amp;hl=en" \h </w:delInstrText>
        </w:r>
        <w:r w:rsidDel="007C3027">
          <w:fldChar w:fldCharType="separate"/>
        </w:r>
        <w:r w:rsidDel="007C3027">
          <w:rPr>
            <w:b/>
            <w:color w:val="B7B7B7"/>
            <w:u w:val="single"/>
          </w:rPr>
          <w:delText>Google Docs</w:delText>
        </w:r>
        <w:r w:rsidDel="007C3027">
          <w:rPr>
            <w:b/>
            <w:color w:val="B7B7B7"/>
            <w:u w:val="single"/>
          </w:rPr>
          <w:fldChar w:fldCharType="end"/>
        </w:r>
        <w:r w:rsidDel="007C3027">
          <w:rPr>
            <w:b/>
            <w:color w:val="B7B7B7"/>
          </w:rPr>
          <w:delText xml:space="preserve">, you can use headings for each section and then go to Insert &gt; Table of Contents.  </w:delText>
        </w:r>
        <w:r w:rsidDel="007C3027">
          <w:fldChar w:fldCharType="begin"/>
        </w:r>
        <w:r w:rsidDel="007C3027">
          <w:delInstrText xml:space="preserve"> HYPERLINK "https://support.microsoft.com/en-us/help/285059/how-to-create-a-table-of-contents-by-marking-text-in-word" \h </w:delInstrText>
        </w:r>
        <w:r w:rsidDel="007C3027">
          <w:fldChar w:fldCharType="separate"/>
        </w:r>
        <w:r w:rsidDel="007C3027">
          <w:rPr>
            <w:b/>
            <w:color w:val="B7B7B7"/>
            <w:u w:val="single"/>
          </w:rPr>
          <w:delText>Microsoft Word</w:delText>
        </w:r>
        <w:r w:rsidDel="007C3027">
          <w:rPr>
            <w:b/>
            <w:color w:val="B7B7B7"/>
            <w:u w:val="single"/>
          </w:rPr>
          <w:fldChar w:fldCharType="end"/>
        </w:r>
        <w:r w:rsidDel="007C3027">
          <w:rPr>
            <w:b/>
            <w:color w:val="B7B7B7"/>
          </w:rPr>
          <w:delText xml:space="preserve"> has similar capabilities]</w:delText>
        </w:r>
      </w:del>
    </w:p>
    <w:p w:rsidR="00A526D4" w:rsidRDefault="00A526D4">
      <w:pPr>
        <w:rPr>
          <w:b/>
          <w:color w:val="B7B7B7"/>
        </w:rPr>
      </w:pPr>
    </w:p>
    <w:sdt>
      <w:sdtPr>
        <w:id w:val="-1760361293"/>
        <w:docPartObj>
          <w:docPartGallery w:val="Table of Contents"/>
          <w:docPartUnique/>
        </w:docPartObj>
      </w:sdtPr>
      <w:sdtEndPr/>
      <w:sdtContent>
        <w:p w:rsidR="00A526D4" w:rsidRDefault="00F02D8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526D4" w:rsidRDefault="002F6C5F">
          <w:pPr>
            <w:spacing w:before="200" w:line="240" w:lineRule="auto"/>
            <w:rPr>
              <w:color w:val="1155CC"/>
              <w:u w:val="single"/>
            </w:rPr>
          </w:pPr>
          <w:hyperlink w:anchor="_ktt3lgighckp">
            <w:r w:rsidR="00F02D8A">
              <w:rPr>
                <w:color w:val="1155CC"/>
                <w:u w:val="single"/>
              </w:rPr>
              <w:t>Table of Contents</w:t>
            </w:r>
          </w:hyperlink>
        </w:p>
        <w:p w:rsidR="00A526D4" w:rsidRDefault="002F6C5F">
          <w:pPr>
            <w:spacing w:before="200" w:line="240" w:lineRule="auto"/>
            <w:rPr>
              <w:color w:val="1155CC"/>
              <w:u w:val="single"/>
            </w:rPr>
          </w:pPr>
          <w:hyperlink w:anchor="_fulgh8sf1ocg">
            <w:r w:rsidR="00F02D8A">
              <w:rPr>
                <w:color w:val="1155CC"/>
                <w:u w:val="single"/>
              </w:rPr>
              <w:t>Purpose of the Functional Safety Concept</w:t>
            </w:r>
          </w:hyperlink>
        </w:p>
        <w:p w:rsidR="00A526D4" w:rsidRDefault="002F6C5F">
          <w:pPr>
            <w:spacing w:before="200" w:line="240" w:lineRule="auto"/>
            <w:rPr>
              <w:color w:val="1155CC"/>
              <w:u w:val="single"/>
            </w:rPr>
          </w:pPr>
          <w:hyperlink w:anchor="_757cx6xm46zb">
            <w:r w:rsidR="00F02D8A">
              <w:rPr>
                <w:color w:val="1155CC"/>
                <w:u w:val="single"/>
              </w:rPr>
              <w:t>Inputs to the Functional Safety Analysis</w:t>
            </w:r>
          </w:hyperlink>
        </w:p>
        <w:p w:rsidR="00A526D4" w:rsidRDefault="002F6C5F">
          <w:pPr>
            <w:spacing w:before="60" w:line="240" w:lineRule="auto"/>
            <w:ind w:left="360"/>
            <w:rPr>
              <w:color w:val="1155CC"/>
              <w:u w:val="single"/>
            </w:rPr>
          </w:pPr>
          <w:hyperlink w:anchor="_pi1c1upmo8jt">
            <w:r w:rsidR="00F02D8A">
              <w:rPr>
                <w:color w:val="1155CC"/>
                <w:u w:val="single"/>
              </w:rPr>
              <w:t>Safety goals from the Hazard Analysis and Risk Assessment</w:t>
            </w:r>
          </w:hyperlink>
        </w:p>
        <w:p w:rsidR="00A526D4" w:rsidRDefault="002F6C5F">
          <w:pPr>
            <w:spacing w:before="60" w:line="240" w:lineRule="auto"/>
            <w:ind w:left="360"/>
            <w:rPr>
              <w:color w:val="1155CC"/>
              <w:u w:val="single"/>
            </w:rPr>
          </w:pPr>
          <w:hyperlink w:anchor="_s0p6ihti6jgk">
            <w:r w:rsidR="00F02D8A">
              <w:rPr>
                <w:color w:val="1155CC"/>
                <w:u w:val="single"/>
              </w:rPr>
              <w:t>Preliminary Architecture</w:t>
            </w:r>
          </w:hyperlink>
        </w:p>
        <w:p w:rsidR="00A526D4" w:rsidRDefault="002F6C5F">
          <w:pPr>
            <w:spacing w:before="60" w:line="240" w:lineRule="auto"/>
            <w:ind w:left="720"/>
            <w:rPr>
              <w:color w:val="1155CC"/>
              <w:u w:val="single"/>
            </w:rPr>
          </w:pPr>
          <w:hyperlink w:anchor="_cqb49updinx4">
            <w:r w:rsidR="00F02D8A">
              <w:rPr>
                <w:color w:val="1155CC"/>
                <w:u w:val="single"/>
              </w:rPr>
              <w:t>Description of architecture elements</w:t>
            </w:r>
          </w:hyperlink>
        </w:p>
        <w:p w:rsidR="00A526D4" w:rsidRDefault="002F6C5F">
          <w:pPr>
            <w:spacing w:before="200" w:line="240" w:lineRule="auto"/>
            <w:rPr>
              <w:color w:val="1155CC"/>
              <w:u w:val="single"/>
            </w:rPr>
          </w:pPr>
          <w:hyperlink w:anchor="_mx8us8onanqo">
            <w:r w:rsidR="00F02D8A">
              <w:rPr>
                <w:color w:val="1155CC"/>
                <w:u w:val="single"/>
              </w:rPr>
              <w:t>Functional Safety Concept</w:t>
            </w:r>
          </w:hyperlink>
        </w:p>
        <w:p w:rsidR="00A526D4" w:rsidRDefault="002F6C5F">
          <w:pPr>
            <w:spacing w:before="60" w:line="240" w:lineRule="auto"/>
            <w:ind w:left="360"/>
            <w:rPr>
              <w:color w:val="1155CC"/>
              <w:u w:val="single"/>
            </w:rPr>
          </w:pPr>
          <w:hyperlink w:anchor="_mtn6qbhgsr36">
            <w:r w:rsidR="00F02D8A">
              <w:rPr>
                <w:color w:val="1155CC"/>
                <w:u w:val="single"/>
              </w:rPr>
              <w:t>Functional Safety Analysis</w:t>
            </w:r>
          </w:hyperlink>
        </w:p>
        <w:p w:rsidR="00A526D4" w:rsidRDefault="002F6C5F">
          <w:pPr>
            <w:spacing w:before="60" w:line="240" w:lineRule="auto"/>
            <w:ind w:left="360"/>
            <w:rPr>
              <w:color w:val="1155CC"/>
              <w:u w:val="single"/>
            </w:rPr>
          </w:pPr>
          <w:hyperlink w:anchor="_frlc9y84ede8">
            <w:r w:rsidR="00F02D8A">
              <w:rPr>
                <w:color w:val="1155CC"/>
                <w:u w:val="single"/>
              </w:rPr>
              <w:t>Functional Safety Requirements</w:t>
            </w:r>
          </w:hyperlink>
        </w:p>
        <w:p w:rsidR="00A526D4" w:rsidRDefault="002F6C5F">
          <w:pPr>
            <w:spacing w:before="60" w:line="240" w:lineRule="auto"/>
            <w:ind w:left="360"/>
            <w:rPr>
              <w:color w:val="1155CC"/>
              <w:u w:val="single"/>
            </w:rPr>
          </w:pPr>
          <w:hyperlink w:anchor="_74udkdvf7nod">
            <w:r w:rsidR="00F02D8A">
              <w:rPr>
                <w:color w:val="1155CC"/>
                <w:u w:val="single"/>
              </w:rPr>
              <w:t>Refinement of the System Architecture</w:t>
            </w:r>
          </w:hyperlink>
        </w:p>
        <w:p w:rsidR="00A526D4" w:rsidRDefault="002F6C5F">
          <w:pPr>
            <w:spacing w:before="60" w:line="240" w:lineRule="auto"/>
            <w:ind w:left="360"/>
            <w:rPr>
              <w:color w:val="1155CC"/>
              <w:u w:val="single"/>
            </w:rPr>
          </w:pPr>
          <w:hyperlink w:anchor="_g2lqf7kmbspk">
            <w:r w:rsidR="00F02D8A">
              <w:rPr>
                <w:color w:val="1155CC"/>
                <w:u w:val="single"/>
              </w:rPr>
              <w:t>Allocation of Functional Safety Requirements to Architecture Elements</w:t>
            </w:r>
          </w:hyperlink>
        </w:p>
        <w:p w:rsidR="00A526D4" w:rsidRDefault="002F6C5F">
          <w:pPr>
            <w:spacing w:before="60" w:after="80" w:line="240" w:lineRule="auto"/>
            <w:ind w:left="360"/>
            <w:rPr>
              <w:color w:val="1155CC"/>
              <w:u w:val="single"/>
            </w:rPr>
          </w:pPr>
          <w:hyperlink w:anchor="_4w6r8buy4lrp">
            <w:r w:rsidR="00F02D8A">
              <w:rPr>
                <w:color w:val="1155CC"/>
                <w:u w:val="single"/>
              </w:rPr>
              <w:t>Warning and Degradation Concept</w:t>
            </w:r>
          </w:hyperlink>
          <w:r w:rsidR="00F02D8A">
            <w:fldChar w:fldCharType="end"/>
          </w:r>
        </w:p>
      </w:sdtContent>
    </w:sdt>
    <w:p w:rsidR="00A526D4" w:rsidRDefault="00F02D8A">
      <w:pPr>
        <w:pStyle w:val="Heading1"/>
        <w:contextualSpacing w:val="0"/>
      </w:pPr>
      <w:bookmarkStart w:id="21" w:name="_fulgh8sf1ocg" w:colFirst="0" w:colLast="0"/>
      <w:bookmarkEnd w:id="21"/>
      <w:r>
        <w:t>Purpose of the Functional Safety Concept</w:t>
      </w:r>
    </w:p>
    <w:p w:rsidR="00A526D4" w:rsidRDefault="00A526D4"/>
    <w:p w:rsidR="00A526D4" w:rsidDel="00DF00A4" w:rsidRDefault="00F02D8A">
      <w:pPr>
        <w:rPr>
          <w:del w:id="22" w:author="Joshua Schoenfield" w:date="2018-01-02T19:49:00Z"/>
          <w:b/>
          <w:color w:val="B7B7B7"/>
        </w:rPr>
      </w:pPr>
      <w:del w:id="23" w:author="Joshua Schoenfield" w:date="2018-01-02T19:49:00Z">
        <w:r w:rsidDel="00DF00A4">
          <w:rPr>
            <w:b/>
            <w:color w:val="B7B7B7"/>
          </w:rPr>
          <w:delText>[Instructions: Answer what is the purpose of a functional safety concept?]</w:delText>
        </w:r>
      </w:del>
    </w:p>
    <w:p w:rsidR="00A526D4" w:rsidRDefault="007C3027">
      <w:pPr>
        <w:rPr>
          <w:ins w:id="24" w:author="Joshua Schoenfield" w:date="2018-01-02T19:46:00Z"/>
        </w:rPr>
      </w:pPr>
      <w:ins w:id="25" w:author="Joshua Schoenfield" w:date="2018-01-02T19:09:00Z">
        <w:r>
          <w:t>The functional safety concept</w:t>
        </w:r>
      </w:ins>
      <w:ins w:id="26" w:author="Joshua Schoenfield" w:date="2018-01-02T19:46:00Z">
        <w:r w:rsidR="00DF00A4">
          <w:t xml:space="preserve"> </w:t>
        </w:r>
      </w:ins>
      <w:ins w:id="27" w:author="Joshua Schoenfield" w:date="2018-01-02T19:49:00Z">
        <w:r w:rsidR="00DF00A4">
          <w:t xml:space="preserve">is a document that </w:t>
        </w:r>
      </w:ins>
      <w:ins w:id="28" w:author="Joshua Schoenfield" w:date="2018-01-02T19:46:00Z">
        <w:r w:rsidR="00DF00A4">
          <w:t>looks at the gener</w:t>
        </w:r>
      </w:ins>
      <w:ins w:id="29" w:author="Joshua Schoenfield" w:date="2018-01-02T19:47:00Z">
        <w:r w:rsidR="00DF00A4">
          <w:t xml:space="preserve">al functionality of the </w:t>
        </w:r>
      </w:ins>
      <w:ins w:id="30" w:author="Joshua Schoenfield" w:date="2018-01-02T20:49:00Z">
        <w:r w:rsidR="00CC3EA4">
          <w:t xml:space="preserve">Lane Assistance Item </w:t>
        </w:r>
      </w:ins>
      <w:ins w:id="31" w:author="Joshua Schoenfield" w:date="2018-01-02T19:47:00Z">
        <w:r w:rsidR="00DF00A4">
          <w:t xml:space="preserve">and identifies high </w:t>
        </w:r>
      </w:ins>
      <w:ins w:id="32" w:author="Joshua Schoenfield" w:date="2018-01-02T19:48:00Z">
        <w:r w:rsidR="00DF00A4">
          <w:t xml:space="preserve">level safety goals. It then refines those high level safety goals into specific </w:t>
        </w:r>
      </w:ins>
      <w:ins w:id="33" w:author="Joshua Schoenfield" w:date="2018-01-02T19:49:00Z">
        <w:r w:rsidR="00DF00A4">
          <w:t>functional</w:t>
        </w:r>
      </w:ins>
      <w:ins w:id="34" w:author="Joshua Schoenfield" w:date="2018-01-02T19:48:00Z">
        <w:r w:rsidR="00DF00A4">
          <w:t xml:space="preserve"> safety requirements. It then allocates those functional safety goals to specific parts of the </w:t>
        </w:r>
      </w:ins>
      <w:ins w:id="35" w:author="Joshua Schoenfield" w:date="2018-01-02T19:49:00Z">
        <w:r w:rsidR="00DF00A4">
          <w:t>item’s architecture.</w:t>
        </w:r>
      </w:ins>
    </w:p>
    <w:p w:rsidR="00733E67" w:rsidRDefault="00733E67">
      <w:pPr>
        <w:rPr>
          <w:ins w:id="36" w:author="Joshua Schoenfield" w:date="2018-01-02T19:46:00Z"/>
        </w:rPr>
      </w:pPr>
    </w:p>
    <w:p w:rsidR="00733E67" w:rsidRDefault="00733E67" w:rsidP="00733E67">
      <w:pPr>
        <w:rPr>
          <w:ins w:id="37" w:author="Joshua Schoenfield" w:date="2018-01-02T19:46:00Z"/>
        </w:rPr>
      </w:pPr>
      <w:ins w:id="38" w:author="Joshua Schoenfield" w:date="2018-01-02T19:46:00Z">
        <w:r>
          <w:t>The functional safety concept consists of:</w:t>
        </w:r>
      </w:ins>
    </w:p>
    <w:p w:rsidR="00733E67" w:rsidRDefault="00733E67" w:rsidP="00733E67">
      <w:pPr>
        <w:numPr>
          <w:ilvl w:val="0"/>
          <w:numId w:val="1"/>
        </w:numPr>
        <w:ind w:hanging="360"/>
        <w:contextualSpacing/>
        <w:rPr>
          <w:ins w:id="39" w:author="Joshua Schoenfield" w:date="2018-01-02T19:46:00Z"/>
        </w:rPr>
      </w:pPr>
      <w:ins w:id="40" w:author="Joshua Schoenfield" w:date="2018-01-02T19:46:00Z">
        <w:r>
          <w:t>Functional safety analysis</w:t>
        </w:r>
      </w:ins>
    </w:p>
    <w:p w:rsidR="00733E67" w:rsidRDefault="00733E67" w:rsidP="00733E67">
      <w:pPr>
        <w:numPr>
          <w:ilvl w:val="0"/>
          <w:numId w:val="1"/>
        </w:numPr>
        <w:ind w:hanging="360"/>
        <w:contextualSpacing/>
        <w:rPr>
          <w:ins w:id="41" w:author="Joshua Schoenfield" w:date="2018-01-02T19:46:00Z"/>
        </w:rPr>
      </w:pPr>
      <w:ins w:id="42" w:author="Joshua Schoenfield" w:date="2018-01-02T19:46:00Z">
        <w:r>
          <w:t>Functional safety requirements</w:t>
        </w:r>
      </w:ins>
    </w:p>
    <w:p w:rsidR="00733E67" w:rsidRDefault="00733E67" w:rsidP="00733E67">
      <w:pPr>
        <w:numPr>
          <w:ilvl w:val="0"/>
          <w:numId w:val="1"/>
        </w:numPr>
        <w:ind w:hanging="360"/>
        <w:contextualSpacing/>
        <w:rPr>
          <w:ins w:id="43" w:author="Joshua Schoenfield" w:date="2018-01-02T19:46:00Z"/>
        </w:rPr>
      </w:pPr>
      <w:ins w:id="44" w:author="Joshua Schoenfield" w:date="2018-01-02T19:46:00Z">
        <w:r>
          <w:t>Functional safety architecture</w:t>
        </w:r>
      </w:ins>
    </w:p>
    <w:p w:rsidR="00733E67" w:rsidRDefault="00733E67" w:rsidP="00733E67">
      <w:pPr>
        <w:numPr>
          <w:ilvl w:val="0"/>
          <w:numId w:val="1"/>
        </w:numPr>
        <w:ind w:hanging="360"/>
        <w:contextualSpacing/>
        <w:rPr>
          <w:ins w:id="45" w:author="Joshua Schoenfield" w:date="2018-01-02T19:46:00Z"/>
        </w:rPr>
      </w:pPr>
      <w:ins w:id="46" w:author="Joshua Schoenfield" w:date="2018-01-02T19:46:00Z">
        <w:r>
          <w:t>Warning and degradation concept</w:t>
        </w:r>
      </w:ins>
    </w:p>
    <w:p w:rsidR="00733E67" w:rsidRPr="007C3027" w:rsidRDefault="00733E67">
      <w:pPr>
        <w:rPr>
          <w:rPrChange w:id="47" w:author="Joshua Schoenfield" w:date="2018-01-02T19:09:00Z">
            <w:rPr>
              <w:b/>
              <w:color w:val="B7B7B7"/>
            </w:rPr>
          </w:rPrChange>
        </w:rPr>
      </w:pPr>
    </w:p>
    <w:p w:rsidR="00A526D4" w:rsidRDefault="00F02D8A">
      <w:pPr>
        <w:pStyle w:val="Heading1"/>
        <w:contextualSpacing w:val="0"/>
      </w:pPr>
      <w:bookmarkStart w:id="48" w:name="_757cx6xm46zb" w:colFirst="0" w:colLast="0"/>
      <w:bookmarkEnd w:id="48"/>
      <w:r>
        <w:t>Inputs to the Functional Safety Concept</w:t>
      </w:r>
    </w:p>
    <w:p w:rsidR="00A526D4" w:rsidRDefault="00F02D8A">
      <w:pPr>
        <w:pStyle w:val="Heading2"/>
        <w:contextualSpacing w:val="0"/>
      </w:pPr>
      <w:bookmarkStart w:id="49" w:name="_pi1c1upmo8jt" w:colFirst="0" w:colLast="0"/>
      <w:bookmarkEnd w:id="49"/>
      <w:r>
        <w:t>Safety goals from the Hazard Analysis and Risk Assessment</w:t>
      </w:r>
    </w:p>
    <w:p w:rsidR="00A526D4" w:rsidRDefault="00A526D4"/>
    <w:p w:rsidR="00A526D4" w:rsidDel="00733E67" w:rsidRDefault="00F02D8A">
      <w:pPr>
        <w:rPr>
          <w:del w:id="50" w:author="Joshua Schoenfield" w:date="2018-01-02T19:44:00Z"/>
          <w:b/>
          <w:color w:val="B7B7B7"/>
        </w:rPr>
      </w:pPr>
      <w:del w:id="51" w:author="Joshua Schoenfield" w:date="2018-01-02T19:44:00Z">
        <w:r w:rsidDel="00733E67">
          <w:rPr>
            <w:b/>
            <w:color w:val="B7B7B7"/>
          </w:rPr>
          <w:delText xml:space="preserve">[Instructions: </w:delText>
        </w:r>
      </w:del>
    </w:p>
    <w:p w:rsidR="00A526D4" w:rsidDel="00D8796F" w:rsidRDefault="00F02D8A">
      <w:pPr>
        <w:rPr>
          <w:del w:id="52" w:author="Joshua Schoenfield" w:date="2018-01-02T19:21:00Z"/>
          <w:b/>
          <w:color w:val="B7B7B7"/>
        </w:rPr>
      </w:pPr>
      <w:del w:id="53" w:author="Joshua Schoenfield" w:date="2018-01-02T19:21:00Z">
        <w:r w:rsidDel="00D8796F">
          <w:rPr>
            <w:b/>
            <w:color w:val="B7B7B7"/>
          </w:rPr>
          <w:delText>REQUIRED:</w:delText>
        </w:r>
      </w:del>
    </w:p>
    <w:p w:rsidR="00A526D4" w:rsidDel="00D8796F" w:rsidRDefault="00F02D8A">
      <w:pPr>
        <w:rPr>
          <w:del w:id="54" w:author="Joshua Schoenfield" w:date="2018-01-02T19:21:00Z"/>
          <w:b/>
          <w:color w:val="B7B7B7"/>
        </w:rPr>
      </w:pPr>
      <w:del w:id="55" w:author="Joshua Schoenfield" w:date="2018-01-02T19:21:00Z">
        <w:r w:rsidDel="00D8796F">
          <w:rPr>
            <w:b/>
            <w:color w:val="B7B7B7"/>
          </w:rPr>
          <w:delText xml:space="preserve">Provide the lane departure warning and lane keeping assistance safety goals as discussed in the lessons and derived in the hazard analysis and risk assessment. </w:delText>
        </w:r>
      </w:del>
    </w:p>
    <w:p w:rsidR="00A526D4" w:rsidDel="00733E67" w:rsidRDefault="00A526D4">
      <w:pPr>
        <w:rPr>
          <w:del w:id="56" w:author="Joshua Schoenfield" w:date="2018-01-02T19:44:00Z"/>
          <w:b/>
          <w:color w:val="B7B7B7"/>
        </w:rPr>
      </w:pPr>
    </w:p>
    <w:p w:rsidR="00A526D4" w:rsidDel="00733E67" w:rsidRDefault="00F02D8A">
      <w:pPr>
        <w:rPr>
          <w:del w:id="57" w:author="Joshua Schoenfield" w:date="2018-01-02T19:44:00Z"/>
          <w:b/>
          <w:color w:val="B7B7B7"/>
        </w:rPr>
      </w:pPr>
      <w:del w:id="58" w:author="Joshua Schoenfield" w:date="2018-01-02T19:44:00Z">
        <w:r w:rsidDel="00733E67">
          <w:rPr>
            <w:b/>
            <w:color w:val="B7B7B7"/>
          </w:rPr>
          <w:delText>OPTIONAL:</w:delText>
        </w:r>
      </w:del>
    </w:p>
    <w:p w:rsidR="00A526D4" w:rsidDel="00733E67" w:rsidRDefault="00F02D8A">
      <w:pPr>
        <w:rPr>
          <w:del w:id="59" w:author="Joshua Schoenfield" w:date="2018-01-02T19:44:00Z"/>
          <w:b/>
          <w:color w:val="B7B7B7"/>
        </w:rPr>
      </w:pPr>
      <w:del w:id="60" w:author="Joshua Schoenfield" w:date="2018-01-02T19:44:00Z">
        <w:r w:rsidDel="00733E67">
          <w:rPr>
            <w:b/>
            <w:color w:val="B7B7B7"/>
          </w:rPr>
          <w:delText>If you expanded the hazard analysis and risk assessment to include other safety goals, include them here.</w:delText>
        </w:r>
      </w:del>
    </w:p>
    <w:p w:rsidR="00A526D4" w:rsidDel="00733E67" w:rsidRDefault="00F02D8A">
      <w:pPr>
        <w:rPr>
          <w:del w:id="61" w:author="Joshua Schoenfield" w:date="2018-01-02T19:44:00Z"/>
          <w:b/>
          <w:color w:val="B7B7B7"/>
        </w:rPr>
      </w:pPr>
      <w:del w:id="62" w:author="Joshua Schoenfield" w:date="2018-01-02T19:44:00Z">
        <w:r w:rsidDel="00733E67">
          <w:rPr>
            <w:b/>
            <w:color w:val="B7B7B7"/>
          </w:rPr>
          <w:delText>]</w:delText>
        </w:r>
      </w:del>
    </w:p>
    <w:p w:rsidR="00A526D4" w:rsidRDefault="00A526D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526D4">
        <w:tc>
          <w:tcPr>
            <w:tcW w:w="2055" w:type="dxa"/>
            <w:shd w:val="clear" w:color="auto" w:fill="B7B7B7"/>
            <w:tcMar>
              <w:top w:w="100" w:type="dxa"/>
              <w:left w:w="100" w:type="dxa"/>
              <w:bottom w:w="100" w:type="dxa"/>
              <w:right w:w="100" w:type="dxa"/>
            </w:tcMar>
          </w:tcPr>
          <w:p w:rsidR="00A526D4" w:rsidRDefault="00F02D8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A526D4" w:rsidRDefault="00F02D8A">
            <w:pPr>
              <w:widowControl w:val="0"/>
              <w:spacing w:line="240" w:lineRule="auto"/>
              <w:rPr>
                <w:b/>
              </w:rPr>
            </w:pPr>
            <w:r>
              <w:rPr>
                <w:b/>
              </w:rPr>
              <w:t>Safety Goal</w:t>
            </w:r>
          </w:p>
        </w:tc>
      </w:tr>
      <w:tr w:rsidR="00A526D4">
        <w:tc>
          <w:tcPr>
            <w:tcW w:w="2055" w:type="dxa"/>
            <w:tcMar>
              <w:top w:w="100" w:type="dxa"/>
              <w:left w:w="100" w:type="dxa"/>
              <w:bottom w:w="100" w:type="dxa"/>
              <w:right w:w="100" w:type="dxa"/>
            </w:tcMar>
          </w:tcPr>
          <w:p w:rsidR="00A526D4" w:rsidRDefault="00F02D8A">
            <w:pPr>
              <w:widowControl w:val="0"/>
              <w:spacing w:line="240" w:lineRule="auto"/>
            </w:pPr>
            <w:r>
              <w:t>Safety_Goal_01</w:t>
            </w:r>
          </w:p>
        </w:tc>
        <w:tc>
          <w:tcPr>
            <w:tcW w:w="7305" w:type="dxa"/>
            <w:tcMar>
              <w:top w:w="100" w:type="dxa"/>
              <w:left w:w="100" w:type="dxa"/>
              <w:bottom w:w="100" w:type="dxa"/>
              <w:right w:w="100" w:type="dxa"/>
            </w:tcMar>
          </w:tcPr>
          <w:p w:rsidR="00A526D4" w:rsidRPr="007C3027" w:rsidRDefault="007C3027">
            <w:pPr>
              <w:pStyle w:val="Default"/>
              <w:rPr>
                <w:sz w:val="20"/>
                <w:szCs w:val="20"/>
                <w:rPrChange w:id="63" w:author="Joshua Schoenfield" w:date="2018-01-02T19:09:00Z">
                  <w:rPr/>
                </w:rPrChange>
              </w:rPr>
              <w:pPrChange w:id="64" w:author="Joshua Schoenfield" w:date="2018-01-02T19:09:00Z">
                <w:pPr>
                  <w:widowControl w:val="0"/>
                  <w:spacing w:line="240" w:lineRule="auto"/>
                </w:pPr>
              </w:pPrChange>
            </w:pPr>
            <w:ins w:id="65" w:author="Joshua Schoenfield" w:date="2018-01-02T19:09:00Z">
              <w:r>
                <w:rPr>
                  <w:sz w:val="20"/>
                  <w:szCs w:val="20"/>
                </w:rPr>
                <w:t>The oscillating steering torque from the lane departure warning function shall be limited.</w:t>
              </w:r>
            </w:ins>
          </w:p>
        </w:tc>
      </w:tr>
      <w:tr w:rsidR="00A526D4">
        <w:tc>
          <w:tcPr>
            <w:tcW w:w="2055" w:type="dxa"/>
            <w:tcMar>
              <w:top w:w="100" w:type="dxa"/>
              <w:left w:w="100" w:type="dxa"/>
              <w:bottom w:w="100" w:type="dxa"/>
              <w:right w:w="100" w:type="dxa"/>
            </w:tcMar>
          </w:tcPr>
          <w:p w:rsidR="00A526D4" w:rsidRDefault="00F02D8A">
            <w:pPr>
              <w:widowControl w:val="0"/>
              <w:spacing w:line="240" w:lineRule="auto"/>
            </w:pPr>
            <w:r>
              <w:t>Safety_Goal_02</w:t>
            </w:r>
          </w:p>
        </w:tc>
        <w:tc>
          <w:tcPr>
            <w:tcW w:w="7305" w:type="dxa"/>
            <w:tcMar>
              <w:top w:w="100" w:type="dxa"/>
              <w:left w:w="100" w:type="dxa"/>
              <w:bottom w:w="100" w:type="dxa"/>
              <w:right w:w="100" w:type="dxa"/>
            </w:tcMar>
          </w:tcPr>
          <w:p w:rsidR="00A526D4" w:rsidRPr="007C3027" w:rsidRDefault="007C3027">
            <w:pPr>
              <w:pStyle w:val="Default"/>
              <w:rPr>
                <w:sz w:val="20"/>
                <w:szCs w:val="20"/>
                <w:rPrChange w:id="66" w:author="Joshua Schoenfield" w:date="2018-01-02T19:10:00Z">
                  <w:rPr/>
                </w:rPrChange>
              </w:rPr>
              <w:pPrChange w:id="67" w:author="Joshua Schoenfield" w:date="2018-01-02T19:10:00Z">
                <w:pPr>
                  <w:widowControl w:val="0"/>
                  <w:spacing w:line="240" w:lineRule="auto"/>
                </w:pPr>
              </w:pPrChange>
            </w:pPr>
            <w:ins w:id="68" w:author="Joshua Schoenfield" w:date="2018-01-02T19:10:00Z">
              <w:r>
                <w:rPr>
                  <w:sz w:val="20"/>
                  <w:szCs w:val="20"/>
                </w:rPr>
                <w:t>The lane keeping assistance function shall be time limited and the additional steering torque shall end after a given time interval so that the driver cannot misuse the system for autonomous driving.</w:t>
              </w:r>
            </w:ins>
          </w:p>
        </w:tc>
      </w:tr>
    </w:tbl>
    <w:p w:rsidR="00A526D4" w:rsidRDefault="00A526D4"/>
    <w:p w:rsidR="00A526D4" w:rsidRDefault="00F02D8A">
      <w:pPr>
        <w:pStyle w:val="Heading2"/>
        <w:contextualSpacing w:val="0"/>
        <w:rPr>
          <w:ins w:id="69" w:author="Joshua Schoenfield" w:date="2018-01-02T19:49:00Z"/>
        </w:rPr>
      </w:pPr>
      <w:bookmarkStart w:id="70" w:name="_s0p6ihti6jgk" w:colFirst="0" w:colLast="0"/>
      <w:bookmarkEnd w:id="70"/>
      <w:r>
        <w:t>Preliminary Architecture</w:t>
      </w:r>
    </w:p>
    <w:p w:rsidR="00DF00A4" w:rsidRPr="00F02D8A" w:rsidRDefault="00DF00A4">
      <w:pPr>
        <w:pPrChange w:id="71" w:author="Joshua Schoenfield" w:date="2018-01-02T19:49:00Z">
          <w:pPr>
            <w:pStyle w:val="Heading2"/>
            <w:contextualSpacing w:val="0"/>
          </w:pPr>
        </w:pPrChange>
      </w:pPr>
      <w:ins w:id="72" w:author="Joshua Schoenfield" w:date="2018-01-02T19:49:00Z">
        <w:r>
          <w:t xml:space="preserve">The architecture of the </w:t>
        </w:r>
      </w:ins>
      <w:ins w:id="73" w:author="Joshua Schoenfield" w:date="2018-01-02T19:50:00Z">
        <w:r>
          <w:t>item can be seen in the following diagram:</w:t>
        </w:r>
      </w:ins>
    </w:p>
    <w:p w:rsidR="0009277D" w:rsidRDefault="00F02D8A">
      <w:del w:id="74" w:author="Joshua Schoenfield" w:date="2018-01-02T19:49:00Z">
        <w:r w:rsidDel="00DF00A4">
          <w:rPr>
            <w:b/>
            <w:color w:val="B7B7B7"/>
          </w:rPr>
          <w:delText>[Instructions: Provide a preliminary architecture for the lane assistance item. Hint: See Lesson 3: Item Definition]</w:delText>
        </w:r>
      </w:del>
      <w:ins w:id="75" w:author="Joshua Schoenfield" w:date="2018-01-02T19:29:00Z">
        <w:r w:rsidR="0009277D">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ins>
    </w:p>
    <w:p w:rsidR="00A526D4" w:rsidRDefault="00F02D8A">
      <w:pPr>
        <w:pStyle w:val="Heading3"/>
        <w:contextualSpacing w:val="0"/>
      </w:pPr>
      <w:bookmarkStart w:id="76" w:name="_cqb49updinx4" w:colFirst="0" w:colLast="0"/>
      <w:bookmarkEnd w:id="76"/>
      <w:r>
        <w:t>Description of architecture elements</w:t>
      </w:r>
    </w:p>
    <w:p w:rsidR="00A526D4" w:rsidDel="00A40B8E" w:rsidRDefault="00F02D8A">
      <w:pPr>
        <w:rPr>
          <w:del w:id="77" w:author="Joshua Schoenfield" w:date="2018-01-02T19:50:00Z"/>
        </w:rPr>
      </w:pPr>
      <w:del w:id="78" w:author="Joshua Schoenfield" w:date="2018-01-02T19:50:00Z">
        <w:r w:rsidDel="00A40B8E">
          <w:rPr>
            <w:b/>
            <w:color w:val="B7B7B7"/>
          </w:rPr>
          <w:delText>[Instructions: Provide a description for each of the item elements; what is each element's purpose in the lane assistance item? ]</w:delText>
        </w:r>
      </w:del>
    </w:p>
    <w:p w:rsidR="00A526D4" w:rsidRDefault="00A526D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526D4">
        <w:tc>
          <w:tcPr>
            <w:tcW w:w="3795" w:type="dxa"/>
            <w:shd w:val="clear" w:color="auto" w:fill="B7B7B7"/>
            <w:tcMar>
              <w:top w:w="100" w:type="dxa"/>
              <w:left w:w="100" w:type="dxa"/>
              <w:bottom w:w="100" w:type="dxa"/>
              <w:right w:w="100" w:type="dxa"/>
            </w:tcMar>
          </w:tcPr>
          <w:p w:rsidR="00A526D4" w:rsidRDefault="00F02D8A">
            <w:pPr>
              <w:widowControl w:val="0"/>
              <w:spacing w:line="240" w:lineRule="auto"/>
              <w:rPr>
                <w:b/>
              </w:rPr>
            </w:pPr>
            <w:r>
              <w:rPr>
                <w:b/>
              </w:rPr>
              <w:lastRenderedPageBreak/>
              <w:t>Element</w:t>
            </w:r>
          </w:p>
        </w:tc>
        <w:tc>
          <w:tcPr>
            <w:tcW w:w="5565" w:type="dxa"/>
            <w:shd w:val="clear" w:color="auto" w:fill="B7B7B7"/>
            <w:tcMar>
              <w:top w:w="100" w:type="dxa"/>
              <w:left w:w="100" w:type="dxa"/>
              <w:bottom w:w="100" w:type="dxa"/>
              <w:right w:w="100" w:type="dxa"/>
            </w:tcMar>
          </w:tcPr>
          <w:p w:rsidR="00A526D4" w:rsidRDefault="00F02D8A">
            <w:pPr>
              <w:widowControl w:val="0"/>
              <w:spacing w:line="240" w:lineRule="auto"/>
              <w:rPr>
                <w:b/>
              </w:rPr>
            </w:pPr>
            <w:r>
              <w:rPr>
                <w:b/>
              </w:rPr>
              <w:t>Description</w:t>
            </w:r>
          </w:p>
        </w:tc>
      </w:tr>
      <w:tr w:rsidR="00A526D4">
        <w:tc>
          <w:tcPr>
            <w:tcW w:w="3795" w:type="dxa"/>
            <w:tcMar>
              <w:top w:w="100" w:type="dxa"/>
              <w:left w:w="100" w:type="dxa"/>
              <w:bottom w:w="100" w:type="dxa"/>
              <w:right w:w="100" w:type="dxa"/>
            </w:tcMar>
          </w:tcPr>
          <w:p w:rsidR="00A526D4" w:rsidRDefault="00F02D8A">
            <w:pPr>
              <w:widowControl w:val="0"/>
              <w:spacing w:line="240" w:lineRule="auto"/>
            </w:pPr>
            <w:r>
              <w:t>Camera Sensor</w:t>
            </w:r>
          </w:p>
        </w:tc>
        <w:tc>
          <w:tcPr>
            <w:tcW w:w="5565" w:type="dxa"/>
            <w:tcMar>
              <w:top w:w="100" w:type="dxa"/>
              <w:left w:w="100" w:type="dxa"/>
              <w:bottom w:w="100" w:type="dxa"/>
              <w:right w:w="100" w:type="dxa"/>
            </w:tcMar>
          </w:tcPr>
          <w:p w:rsidR="00A526D4" w:rsidRDefault="0009277D">
            <w:pPr>
              <w:widowControl w:val="0"/>
              <w:spacing w:line="240" w:lineRule="auto"/>
            </w:pPr>
            <w:ins w:id="79" w:author="Joshua Schoenfield" w:date="2018-01-02T19:30:00Z">
              <w:r>
                <w:t>The camera sensor reads in images from the road</w:t>
              </w:r>
            </w:ins>
            <w:ins w:id="80" w:author="Joshua Schoenfield" w:date="2018-01-02T19:44:00Z">
              <w:r w:rsidR="00D5193F">
                <w:t xml:space="preserve"> and reports these images to the Camera Sensor ECU</w:t>
              </w:r>
            </w:ins>
          </w:p>
        </w:tc>
      </w:tr>
      <w:tr w:rsidR="00A526D4">
        <w:tc>
          <w:tcPr>
            <w:tcW w:w="3795" w:type="dxa"/>
            <w:tcMar>
              <w:top w:w="100" w:type="dxa"/>
              <w:left w:w="100" w:type="dxa"/>
              <w:bottom w:w="100" w:type="dxa"/>
              <w:right w:w="100" w:type="dxa"/>
            </w:tcMar>
          </w:tcPr>
          <w:p w:rsidR="00A526D4" w:rsidRDefault="00F02D8A">
            <w:pPr>
              <w:widowControl w:val="0"/>
              <w:spacing w:line="240" w:lineRule="auto"/>
            </w:pPr>
            <w:r>
              <w:t>Camera Sensor ECU</w:t>
            </w:r>
          </w:p>
        </w:tc>
        <w:tc>
          <w:tcPr>
            <w:tcW w:w="5565" w:type="dxa"/>
            <w:tcMar>
              <w:top w:w="100" w:type="dxa"/>
              <w:left w:w="100" w:type="dxa"/>
              <w:bottom w:w="100" w:type="dxa"/>
              <w:right w:w="100" w:type="dxa"/>
            </w:tcMar>
          </w:tcPr>
          <w:p w:rsidR="00A526D4" w:rsidRDefault="0009277D">
            <w:pPr>
              <w:widowControl w:val="0"/>
              <w:spacing w:line="240" w:lineRule="auto"/>
            </w:pPr>
            <w:ins w:id="81" w:author="Joshua Schoenfield" w:date="2018-01-02T19:30:00Z">
              <w:r>
                <w:t xml:space="preserve">The camera sensor ECU identifies when the vehicle has accidentally departed its lanes and sends the appropriate messages to the </w:t>
              </w:r>
            </w:ins>
            <w:ins w:id="82" w:author="Joshua Schoenfield" w:date="2018-01-02T19:31:00Z">
              <w:r>
                <w:t>Car Display ECU and the Electronic Power Steering ECU</w:t>
              </w:r>
            </w:ins>
          </w:p>
        </w:tc>
      </w:tr>
      <w:tr w:rsidR="0009277D">
        <w:tc>
          <w:tcPr>
            <w:tcW w:w="3795" w:type="dxa"/>
            <w:tcMar>
              <w:top w:w="100" w:type="dxa"/>
              <w:left w:w="100" w:type="dxa"/>
              <w:bottom w:w="100" w:type="dxa"/>
              <w:right w:w="100" w:type="dxa"/>
            </w:tcMar>
          </w:tcPr>
          <w:p w:rsidR="0009277D" w:rsidRDefault="0009277D" w:rsidP="0009277D">
            <w:pPr>
              <w:widowControl w:val="0"/>
              <w:spacing w:line="240" w:lineRule="auto"/>
            </w:pPr>
            <w:r>
              <w:t>Car Display</w:t>
            </w:r>
          </w:p>
        </w:tc>
        <w:tc>
          <w:tcPr>
            <w:tcW w:w="5565" w:type="dxa"/>
            <w:tcMar>
              <w:top w:w="100" w:type="dxa"/>
              <w:left w:w="100" w:type="dxa"/>
              <w:bottom w:w="100" w:type="dxa"/>
              <w:right w:w="100" w:type="dxa"/>
            </w:tcMar>
          </w:tcPr>
          <w:p w:rsidR="0009277D" w:rsidRDefault="0009277D" w:rsidP="0009277D">
            <w:pPr>
              <w:widowControl w:val="0"/>
              <w:spacing w:line="240" w:lineRule="auto"/>
            </w:pPr>
            <w:ins w:id="83" w:author="Joshua Schoenfield" w:date="2018-01-02T19:35:00Z">
              <w:r>
                <w:t>The Car Display visually presents information to the Driver</w:t>
              </w:r>
            </w:ins>
          </w:p>
        </w:tc>
      </w:tr>
      <w:tr w:rsidR="0009277D">
        <w:tc>
          <w:tcPr>
            <w:tcW w:w="3795" w:type="dxa"/>
            <w:tcMar>
              <w:top w:w="100" w:type="dxa"/>
              <w:left w:w="100" w:type="dxa"/>
              <w:bottom w:w="100" w:type="dxa"/>
              <w:right w:w="100" w:type="dxa"/>
            </w:tcMar>
          </w:tcPr>
          <w:p w:rsidR="0009277D" w:rsidRDefault="0009277D" w:rsidP="0009277D">
            <w:pPr>
              <w:widowControl w:val="0"/>
              <w:spacing w:line="240" w:lineRule="auto"/>
            </w:pPr>
            <w:r>
              <w:t>Car Display ECU</w:t>
            </w:r>
          </w:p>
        </w:tc>
        <w:tc>
          <w:tcPr>
            <w:tcW w:w="5565" w:type="dxa"/>
            <w:tcMar>
              <w:top w:w="100" w:type="dxa"/>
              <w:left w:w="100" w:type="dxa"/>
              <w:bottom w:w="100" w:type="dxa"/>
              <w:right w:w="100" w:type="dxa"/>
            </w:tcMar>
          </w:tcPr>
          <w:p w:rsidR="0009277D" w:rsidRDefault="0009277D" w:rsidP="0009277D">
            <w:pPr>
              <w:widowControl w:val="0"/>
              <w:spacing w:line="240" w:lineRule="auto"/>
            </w:pPr>
            <w:ins w:id="84" w:author="Joshua Schoenfield" w:date="2018-01-02T19:35:00Z">
              <w:r>
                <w:t>The Car Display ECU accepts information about the car’s position in the lane from the Camera Sensor ECU and renders it for display to the driver by the Car Display</w:t>
              </w:r>
            </w:ins>
          </w:p>
        </w:tc>
      </w:tr>
      <w:tr w:rsidR="0009277D">
        <w:tc>
          <w:tcPr>
            <w:tcW w:w="3795" w:type="dxa"/>
            <w:tcMar>
              <w:top w:w="100" w:type="dxa"/>
              <w:left w:w="100" w:type="dxa"/>
              <w:bottom w:w="100" w:type="dxa"/>
              <w:right w:w="100" w:type="dxa"/>
            </w:tcMar>
          </w:tcPr>
          <w:p w:rsidR="0009277D" w:rsidRDefault="0009277D" w:rsidP="0009277D">
            <w:pPr>
              <w:widowControl w:val="0"/>
              <w:spacing w:line="240" w:lineRule="auto"/>
            </w:pPr>
            <w:r>
              <w:t>Driver Steering Torque Sensor</w:t>
            </w:r>
          </w:p>
        </w:tc>
        <w:tc>
          <w:tcPr>
            <w:tcW w:w="5565" w:type="dxa"/>
            <w:tcMar>
              <w:top w:w="100" w:type="dxa"/>
              <w:left w:w="100" w:type="dxa"/>
              <w:bottom w:w="100" w:type="dxa"/>
              <w:right w:w="100" w:type="dxa"/>
            </w:tcMar>
          </w:tcPr>
          <w:p w:rsidR="0009277D" w:rsidRDefault="0009277D" w:rsidP="0009277D">
            <w:pPr>
              <w:widowControl w:val="0"/>
              <w:spacing w:line="240" w:lineRule="auto"/>
            </w:pPr>
            <w:ins w:id="85" w:author="Joshua Schoenfield" w:date="2018-01-02T19:36:00Z">
              <w:r>
                <w:t xml:space="preserve">The driver steering torque </w:t>
              </w:r>
            </w:ins>
            <w:ins w:id="86" w:author="Joshua Schoenfield" w:date="2018-01-02T19:41:00Z">
              <w:r w:rsidR="008F1FE4">
                <w:t>sensor reads what torque is being applied by the driver to the steering wheel, and communicates that to the Electronic Power Steering ECU</w:t>
              </w:r>
            </w:ins>
          </w:p>
        </w:tc>
      </w:tr>
      <w:tr w:rsidR="0009277D">
        <w:tc>
          <w:tcPr>
            <w:tcW w:w="3795" w:type="dxa"/>
            <w:tcMar>
              <w:top w:w="100" w:type="dxa"/>
              <w:left w:w="100" w:type="dxa"/>
              <w:bottom w:w="100" w:type="dxa"/>
              <w:right w:w="100" w:type="dxa"/>
            </w:tcMar>
          </w:tcPr>
          <w:p w:rsidR="0009277D" w:rsidRDefault="0009277D" w:rsidP="0009277D">
            <w:pPr>
              <w:widowControl w:val="0"/>
              <w:spacing w:line="240" w:lineRule="auto"/>
            </w:pPr>
            <w:r>
              <w:t>Electronic Power Steering ECU</w:t>
            </w:r>
          </w:p>
        </w:tc>
        <w:tc>
          <w:tcPr>
            <w:tcW w:w="5565" w:type="dxa"/>
            <w:tcMar>
              <w:top w:w="100" w:type="dxa"/>
              <w:left w:w="100" w:type="dxa"/>
              <w:bottom w:w="100" w:type="dxa"/>
              <w:right w:w="100" w:type="dxa"/>
            </w:tcMar>
          </w:tcPr>
          <w:p w:rsidR="0009277D" w:rsidRDefault="008F1FE4" w:rsidP="0009277D">
            <w:pPr>
              <w:widowControl w:val="0"/>
              <w:spacing w:line="240" w:lineRule="auto"/>
            </w:pPr>
            <w:ins w:id="87" w:author="Joshua Schoenfield" w:date="2018-01-02T19:41:00Z">
              <w:r>
                <w:t>The Electronic Power Steering ECU</w:t>
              </w:r>
            </w:ins>
            <w:ins w:id="88" w:author="Joshua Schoenfield" w:date="2018-01-02T19:42:00Z">
              <w:r>
                <w:t xml:space="preserve"> calculates what additional torque should be applied to the steering wheel based off of the cars position in the lane (as determined by the Camera Sensor ECU) and the</w:t>
              </w:r>
            </w:ins>
            <w:ins w:id="89" w:author="Joshua Schoenfield" w:date="2018-01-02T19:43:00Z">
              <w:r>
                <w:t xml:space="preserve"> torque being applied to the steering wheel by the driver as determined by the Driver Steering Torque Sensor</w:t>
              </w:r>
            </w:ins>
            <w:ins w:id="90" w:author="Joshua Schoenfield" w:date="2018-01-02T19:42:00Z">
              <w:r>
                <w:t xml:space="preserve"> </w:t>
              </w:r>
            </w:ins>
          </w:p>
        </w:tc>
      </w:tr>
      <w:tr w:rsidR="0009277D">
        <w:tc>
          <w:tcPr>
            <w:tcW w:w="3795" w:type="dxa"/>
            <w:tcMar>
              <w:top w:w="100" w:type="dxa"/>
              <w:left w:w="100" w:type="dxa"/>
              <w:bottom w:w="100" w:type="dxa"/>
              <w:right w:w="100" w:type="dxa"/>
            </w:tcMar>
          </w:tcPr>
          <w:p w:rsidR="0009277D" w:rsidRDefault="0009277D" w:rsidP="0009277D">
            <w:pPr>
              <w:widowControl w:val="0"/>
              <w:spacing w:line="240" w:lineRule="auto"/>
            </w:pPr>
            <w:r>
              <w:t>Motor</w:t>
            </w:r>
          </w:p>
        </w:tc>
        <w:tc>
          <w:tcPr>
            <w:tcW w:w="5565" w:type="dxa"/>
            <w:tcMar>
              <w:top w:w="100" w:type="dxa"/>
              <w:left w:w="100" w:type="dxa"/>
              <w:bottom w:w="100" w:type="dxa"/>
              <w:right w:w="100" w:type="dxa"/>
            </w:tcMar>
          </w:tcPr>
          <w:p w:rsidR="0009277D" w:rsidRDefault="008F1FE4" w:rsidP="0009277D">
            <w:pPr>
              <w:widowControl w:val="0"/>
              <w:spacing w:line="240" w:lineRule="auto"/>
            </w:pPr>
            <w:ins w:id="91" w:author="Joshua Schoenfield" w:date="2018-01-02T19:43:00Z">
              <w:r>
                <w:t xml:space="preserve">The Motor applies the additional torque requested by the Electronic Power Steering ECU to the steering wheel. </w:t>
              </w:r>
            </w:ins>
          </w:p>
        </w:tc>
      </w:tr>
    </w:tbl>
    <w:p w:rsidR="00A526D4" w:rsidRDefault="00A526D4"/>
    <w:p w:rsidR="00A526D4" w:rsidRDefault="00F02D8A">
      <w:pPr>
        <w:pStyle w:val="Heading1"/>
        <w:contextualSpacing w:val="0"/>
      </w:pPr>
      <w:bookmarkStart w:id="92" w:name="_v8l7qfui8b16" w:colFirst="0" w:colLast="0"/>
      <w:bookmarkEnd w:id="92"/>
      <w:r>
        <w:t>Functional Safety Concept</w:t>
      </w:r>
    </w:p>
    <w:p w:rsidR="00A526D4" w:rsidRDefault="00F02D8A">
      <w:r>
        <w:t>The functional safety concept consists of:</w:t>
      </w:r>
    </w:p>
    <w:p w:rsidR="00A526D4" w:rsidRDefault="00F02D8A">
      <w:pPr>
        <w:numPr>
          <w:ilvl w:val="0"/>
          <w:numId w:val="1"/>
        </w:numPr>
        <w:ind w:hanging="360"/>
        <w:contextualSpacing/>
      </w:pPr>
      <w:r>
        <w:t>Functional safety analysis</w:t>
      </w:r>
    </w:p>
    <w:p w:rsidR="00A526D4" w:rsidRDefault="00F02D8A">
      <w:pPr>
        <w:numPr>
          <w:ilvl w:val="0"/>
          <w:numId w:val="1"/>
        </w:numPr>
        <w:ind w:hanging="360"/>
        <w:contextualSpacing/>
      </w:pPr>
      <w:r>
        <w:t>Functional safety requirements</w:t>
      </w:r>
    </w:p>
    <w:p w:rsidR="00A526D4" w:rsidRDefault="00F02D8A">
      <w:pPr>
        <w:numPr>
          <w:ilvl w:val="0"/>
          <w:numId w:val="1"/>
        </w:numPr>
        <w:ind w:hanging="360"/>
        <w:contextualSpacing/>
      </w:pPr>
      <w:r>
        <w:t>Functional safety architecture</w:t>
      </w:r>
    </w:p>
    <w:p w:rsidR="00A526D4" w:rsidRDefault="00F02D8A">
      <w:pPr>
        <w:numPr>
          <w:ilvl w:val="0"/>
          <w:numId w:val="1"/>
        </w:numPr>
        <w:ind w:hanging="360"/>
        <w:contextualSpacing/>
      </w:pPr>
      <w:r>
        <w:t>Warning and degradation concept</w:t>
      </w:r>
    </w:p>
    <w:p w:rsidR="00A526D4" w:rsidRDefault="00F02D8A">
      <w:pPr>
        <w:pStyle w:val="Heading2"/>
        <w:contextualSpacing w:val="0"/>
      </w:pPr>
      <w:bookmarkStart w:id="93" w:name="_mtn6qbhgsr36" w:colFirst="0" w:colLast="0"/>
      <w:bookmarkEnd w:id="93"/>
      <w:r>
        <w:t>Functional Safety Analysis</w:t>
      </w:r>
    </w:p>
    <w:p w:rsidR="00A526D4" w:rsidRDefault="00A526D4"/>
    <w:p w:rsidR="00A526D4" w:rsidDel="00D8796F" w:rsidRDefault="00F02D8A">
      <w:pPr>
        <w:rPr>
          <w:del w:id="94" w:author="Joshua Schoenfield" w:date="2018-01-02T19:21:00Z"/>
        </w:rPr>
      </w:pPr>
      <w:del w:id="95" w:author="Joshua Schoenfield" w:date="2018-01-02T19:21:00Z">
        <w:r w:rsidDel="00D8796F">
          <w:rPr>
            <w:b/>
            <w:color w:val="B7B7B7"/>
          </w:rPr>
          <w:delText>[Instructions: Fill in the functional safety analysis table below.]</w:delText>
        </w:r>
      </w:del>
    </w:p>
    <w:p w:rsidR="00A526D4" w:rsidRDefault="00A526D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26D4">
        <w:tc>
          <w:tcPr>
            <w:tcW w:w="234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lastRenderedPageBreak/>
              <w:t>Malfunction ID</w:t>
            </w:r>
          </w:p>
        </w:tc>
        <w:tc>
          <w:tcPr>
            <w:tcW w:w="234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Resulting Malfunction</w:t>
            </w:r>
          </w:p>
        </w:tc>
      </w:tr>
      <w:tr w:rsidR="00A526D4">
        <w:tc>
          <w:tcPr>
            <w:tcW w:w="2340" w:type="dxa"/>
            <w:tcMar>
              <w:top w:w="100" w:type="dxa"/>
              <w:left w:w="100" w:type="dxa"/>
              <w:bottom w:w="100" w:type="dxa"/>
              <w:right w:w="100" w:type="dxa"/>
            </w:tcMar>
          </w:tcPr>
          <w:p w:rsidR="00A526D4" w:rsidRDefault="00F02D8A">
            <w:pPr>
              <w:widowControl w:val="0"/>
              <w:spacing w:line="240" w:lineRule="auto"/>
            </w:pPr>
            <w:r>
              <w:t>Malfunction_01</w:t>
            </w:r>
          </w:p>
        </w:tc>
        <w:tc>
          <w:tcPr>
            <w:tcW w:w="2340" w:type="dxa"/>
            <w:tcMar>
              <w:top w:w="100" w:type="dxa"/>
              <w:left w:w="100" w:type="dxa"/>
              <w:bottom w:w="100" w:type="dxa"/>
              <w:right w:w="100" w:type="dxa"/>
            </w:tcMar>
          </w:tcPr>
          <w:p w:rsidR="00A526D4" w:rsidRDefault="00F02D8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526D4" w:rsidRDefault="00D8796F">
            <w:pPr>
              <w:widowControl w:val="0"/>
              <w:spacing w:line="240" w:lineRule="auto"/>
            </w:pPr>
            <w:ins w:id="96" w:author="Joshua Schoenfield" w:date="2018-01-02T19:20:00Z">
              <w:r>
                <w:t>MORE</w:t>
              </w:r>
            </w:ins>
          </w:p>
        </w:tc>
        <w:tc>
          <w:tcPr>
            <w:tcW w:w="2340" w:type="dxa"/>
            <w:tcMar>
              <w:top w:w="100" w:type="dxa"/>
              <w:left w:w="100" w:type="dxa"/>
              <w:bottom w:w="100" w:type="dxa"/>
              <w:right w:w="100" w:type="dxa"/>
            </w:tcMar>
          </w:tcPr>
          <w:p w:rsidR="00A526D4" w:rsidRDefault="00D8796F">
            <w:pPr>
              <w:widowControl w:val="0"/>
              <w:spacing w:line="240" w:lineRule="auto"/>
            </w:pPr>
            <w:ins w:id="97" w:author="Joshua Schoenfield" w:date="2018-01-02T19:19:00Z">
              <w:r w:rsidRPr="00D8796F">
                <w:rPr>
                  <w:rPrChange w:id="98" w:author="Joshua Schoenfield" w:date="2018-01-02T19:21:00Z">
                    <w:rPr>
                      <w:rFonts w:ascii="Helvetica" w:hAnsi="Helvetica" w:cs="Helvetica"/>
                      <w:color w:val="4F4F4F"/>
                      <w:sz w:val="21"/>
                      <w:szCs w:val="21"/>
                      <w:shd w:val="clear" w:color="auto" w:fill="FFFFFF"/>
                    </w:rPr>
                  </w:rPrChange>
                </w:rPr>
                <w:t>The lane departure warning function applies an oscillating torque with very high torque amplitude (above limit)</w:t>
              </w:r>
            </w:ins>
          </w:p>
        </w:tc>
      </w:tr>
      <w:tr w:rsidR="00A526D4">
        <w:tc>
          <w:tcPr>
            <w:tcW w:w="2340" w:type="dxa"/>
            <w:tcMar>
              <w:top w:w="100" w:type="dxa"/>
              <w:left w:w="100" w:type="dxa"/>
              <w:bottom w:w="100" w:type="dxa"/>
              <w:right w:w="100" w:type="dxa"/>
            </w:tcMar>
          </w:tcPr>
          <w:p w:rsidR="00A526D4" w:rsidRDefault="00F02D8A">
            <w:pPr>
              <w:widowControl w:val="0"/>
              <w:spacing w:line="240" w:lineRule="auto"/>
            </w:pPr>
            <w:r>
              <w:t>Malfunction_02</w:t>
            </w:r>
          </w:p>
        </w:tc>
        <w:tc>
          <w:tcPr>
            <w:tcW w:w="2340" w:type="dxa"/>
            <w:tcMar>
              <w:top w:w="100" w:type="dxa"/>
              <w:left w:w="100" w:type="dxa"/>
              <w:bottom w:w="100" w:type="dxa"/>
              <w:right w:w="100" w:type="dxa"/>
            </w:tcMar>
          </w:tcPr>
          <w:p w:rsidR="00A526D4" w:rsidRDefault="00F02D8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526D4" w:rsidRDefault="00D8796F">
            <w:pPr>
              <w:widowControl w:val="0"/>
              <w:spacing w:line="240" w:lineRule="auto"/>
            </w:pPr>
            <w:ins w:id="99" w:author="Joshua Schoenfield" w:date="2018-01-02T19:20:00Z">
              <w:r>
                <w:t>MORE</w:t>
              </w:r>
            </w:ins>
          </w:p>
        </w:tc>
        <w:tc>
          <w:tcPr>
            <w:tcW w:w="2340" w:type="dxa"/>
            <w:tcMar>
              <w:top w:w="100" w:type="dxa"/>
              <w:left w:w="100" w:type="dxa"/>
              <w:bottom w:w="100" w:type="dxa"/>
              <w:right w:w="100" w:type="dxa"/>
            </w:tcMar>
          </w:tcPr>
          <w:p w:rsidR="00A526D4" w:rsidDel="00D8796F" w:rsidRDefault="00A526D4">
            <w:pPr>
              <w:widowControl w:val="0"/>
              <w:spacing w:line="240" w:lineRule="auto"/>
              <w:rPr>
                <w:del w:id="100" w:author="Joshua Schoenfield" w:date="2018-01-02T19:20:00Z"/>
              </w:rPr>
            </w:pPr>
          </w:p>
          <w:p w:rsidR="00A526D4" w:rsidRDefault="00D8796F">
            <w:pPr>
              <w:widowControl w:val="0"/>
              <w:spacing w:line="240" w:lineRule="auto"/>
            </w:pPr>
            <w:ins w:id="101" w:author="Joshua Schoenfield" w:date="2018-01-02T19:20:00Z">
              <w:r w:rsidRPr="00D8796F">
                <w:rPr>
                  <w:rPrChange w:id="102" w:author="Joshua Schoenfield" w:date="2018-01-02T19:21:00Z">
                    <w:rPr>
                      <w:rFonts w:ascii="Helvetica" w:hAnsi="Helvetica" w:cs="Helvetica"/>
                      <w:color w:val="4F4F4F"/>
                      <w:sz w:val="21"/>
                      <w:szCs w:val="21"/>
                      <w:shd w:val="clear" w:color="auto" w:fill="FFFFFF"/>
                    </w:rPr>
                  </w:rPrChange>
                </w:rPr>
                <w:t>The lane departure warning function applies an oscillating torque with very high torque frequency (above limit)</w:t>
              </w:r>
            </w:ins>
          </w:p>
        </w:tc>
      </w:tr>
      <w:tr w:rsidR="00A526D4">
        <w:tc>
          <w:tcPr>
            <w:tcW w:w="2340" w:type="dxa"/>
            <w:tcMar>
              <w:top w:w="100" w:type="dxa"/>
              <w:left w:w="100" w:type="dxa"/>
              <w:bottom w:w="100" w:type="dxa"/>
              <w:right w:w="100" w:type="dxa"/>
            </w:tcMar>
          </w:tcPr>
          <w:p w:rsidR="00A526D4" w:rsidRDefault="00F02D8A">
            <w:pPr>
              <w:widowControl w:val="0"/>
              <w:spacing w:line="240" w:lineRule="auto"/>
            </w:pPr>
            <w:r>
              <w:t>Malfunction_03</w:t>
            </w:r>
          </w:p>
        </w:tc>
        <w:tc>
          <w:tcPr>
            <w:tcW w:w="2340" w:type="dxa"/>
            <w:tcMar>
              <w:top w:w="100" w:type="dxa"/>
              <w:left w:w="100" w:type="dxa"/>
              <w:bottom w:w="100" w:type="dxa"/>
              <w:right w:w="100" w:type="dxa"/>
            </w:tcMar>
          </w:tcPr>
          <w:p w:rsidR="00A526D4" w:rsidRDefault="00F02D8A">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A526D4" w:rsidRDefault="00D8796F">
            <w:pPr>
              <w:widowControl w:val="0"/>
              <w:spacing w:line="240" w:lineRule="auto"/>
            </w:pPr>
            <w:ins w:id="103" w:author="Joshua Schoenfield" w:date="2018-01-02T19:21:00Z">
              <w:r>
                <w:t>NO</w:t>
              </w:r>
            </w:ins>
          </w:p>
        </w:tc>
        <w:tc>
          <w:tcPr>
            <w:tcW w:w="2340" w:type="dxa"/>
            <w:tcMar>
              <w:top w:w="100" w:type="dxa"/>
              <w:left w:w="100" w:type="dxa"/>
              <w:bottom w:w="100" w:type="dxa"/>
              <w:right w:w="100" w:type="dxa"/>
            </w:tcMar>
          </w:tcPr>
          <w:p w:rsidR="00A526D4" w:rsidRDefault="00D8796F">
            <w:pPr>
              <w:widowControl w:val="0"/>
            </w:pPr>
            <w:ins w:id="104" w:author="Joshua Schoenfield" w:date="2018-01-02T19:20:00Z">
              <w:r w:rsidRPr="00D8796F">
                <w:rPr>
                  <w:rPrChange w:id="105" w:author="Joshua Schoenfield" w:date="2018-01-02T19:21:00Z">
                    <w:rPr>
                      <w:rFonts w:ascii="Helvetica" w:hAnsi="Helvetica" w:cs="Helvetica"/>
                      <w:color w:val="4F4F4F"/>
                      <w:sz w:val="21"/>
                      <w:szCs w:val="21"/>
                      <w:shd w:val="clear" w:color="auto" w:fill="FFFFFF"/>
                    </w:rPr>
                  </w:rPrChange>
                </w:rPr>
                <w:t>The lane keeping assistance function is not limited in time duration which leads to misuse as an autonomous driving function.</w:t>
              </w:r>
            </w:ins>
          </w:p>
        </w:tc>
      </w:tr>
    </w:tbl>
    <w:p w:rsidR="00A526D4" w:rsidRDefault="00A526D4"/>
    <w:p w:rsidR="00A526D4" w:rsidRDefault="00F02D8A">
      <w:pPr>
        <w:pStyle w:val="Heading2"/>
        <w:contextualSpacing w:val="0"/>
      </w:pPr>
      <w:bookmarkStart w:id="106" w:name="_frlc9y84ede8" w:colFirst="0" w:colLast="0"/>
      <w:bookmarkEnd w:id="106"/>
      <w:r>
        <w:t>Functional Safety Requirements</w:t>
      </w:r>
    </w:p>
    <w:p w:rsidR="00A526D4" w:rsidRDefault="00F02D8A">
      <w:pPr>
        <w:rPr>
          <w:ins w:id="107" w:author="Joshua Schoenfield" w:date="2018-01-02T19:16:00Z"/>
          <w:b/>
          <w:color w:val="B7B7B7"/>
        </w:rPr>
      </w:pPr>
      <w:del w:id="108" w:author="Joshua Schoenfield" w:date="2018-01-02T20:48:00Z">
        <w:r w:rsidDel="00CC3EA4">
          <w:rPr>
            <w:b/>
            <w:color w:val="B7B7B7"/>
          </w:rPr>
          <w:delText>[Instructions: Fill in the functional safety requirements for the lane departure warning ]</w:delText>
        </w:r>
      </w:del>
    </w:p>
    <w:p w:rsidR="00D8796F" w:rsidDel="00CC3EA4" w:rsidRDefault="00D8796F">
      <w:pPr>
        <w:rPr>
          <w:del w:id="109" w:author="Joshua Schoenfield" w:date="2018-01-02T20:48:00Z"/>
        </w:rPr>
      </w:pPr>
    </w:p>
    <w:p w:rsidR="00A526D4" w:rsidRDefault="00A526D4"/>
    <w:p w:rsidR="00A526D4" w:rsidRDefault="00F02D8A">
      <w:r>
        <w:t>Lane Departure Warning (LDW) Requirements:</w:t>
      </w:r>
    </w:p>
    <w:p w:rsidR="00A526D4" w:rsidRDefault="00A526D4"/>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526D4">
        <w:tc>
          <w:tcPr>
            <w:tcW w:w="153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Safe State</w:t>
            </w:r>
          </w:p>
        </w:tc>
      </w:tr>
      <w:tr w:rsidR="00F330EF">
        <w:tc>
          <w:tcPr>
            <w:tcW w:w="1530" w:type="dxa"/>
            <w:tcMar>
              <w:top w:w="100" w:type="dxa"/>
              <w:left w:w="100" w:type="dxa"/>
              <w:bottom w:w="100" w:type="dxa"/>
              <w:right w:w="100" w:type="dxa"/>
            </w:tcMar>
          </w:tcPr>
          <w:p w:rsidR="00F330EF" w:rsidRDefault="00F330EF" w:rsidP="00F330EF">
            <w:pPr>
              <w:widowControl w:val="0"/>
              <w:spacing w:line="240" w:lineRule="auto"/>
            </w:pPr>
            <w:r>
              <w:t>Functional</w:t>
            </w:r>
          </w:p>
          <w:p w:rsidR="00F330EF" w:rsidRDefault="00F330EF" w:rsidP="00F330EF">
            <w:pPr>
              <w:widowControl w:val="0"/>
              <w:spacing w:line="240" w:lineRule="auto"/>
            </w:pPr>
            <w:r>
              <w:t>Safety</w:t>
            </w:r>
          </w:p>
          <w:p w:rsidR="00F330EF" w:rsidRDefault="00F330EF" w:rsidP="00F330EF">
            <w:pPr>
              <w:widowControl w:val="0"/>
              <w:spacing w:line="240" w:lineRule="auto"/>
            </w:pPr>
            <w:r>
              <w:t>Requirement</w:t>
            </w:r>
          </w:p>
          <w:p w:rsidR="00F330EF" w:rsidRDefault="00F330EF" w:rsidP="00F330EF">
            <w:pPr>
              <w:widowControl w:val="0"/>
              <w:spacing w:line="240" w:lineRule="auto"/>
            </w:pPr>
            <w:r>
              <w:t>01-01</w:t>
            </w:r>
          </w:p>
        </w:tc>
        <w:tc>
          <w:tcPr>
            <w:tcW w:w="4500" w:type="dxa"/>
            <w:tcMar>
              <w:top w:w="100" w:type="dxa"/>
              <w:left w:w="100" w:type="dxa"/>
              <w:bottom w:w="100" w:type="dxa"/>
              <w:right w:w="100" w:type="dxa"/>
            </w:tcMar>
          </w:tcPr>
          <w:p w:rsidR="00F330EF" w:rsidRPr="0009277D" w:rsidRDefault="00F330EF">
            <w:pPr>
              <w:widowControl w:val="0"/>
              <w:pBdr>
                <w:top w:val="none" w:sz="0" w:space="0" w:color="auto"/>
                <w:left w:val="none" w:sz="0" w:space="0" w:color="auto"/>
                <w:bottom w:val="none" w:sz="0" w:space="0" w:color="auto"/>
                <w:right w:val="none" w:sz="0" w:space="0" w:color="auto"/>
                <w:between w:val="none" w:sz="0" w:space="0" w:color="auto"/>
              </w:pBdr>
              <w:spacing w:line="240" w:lineRule="auto"/>
              <w:pPrChange w:id="110" w:author="Joshua Schoenfield" w:date="2018-01-02T19:18:00Z">
                <w:pPr>
                  <w:widowControl w:val="0"/>
                </w:pPr>
              </w:pPrChange>
            </w:pPr>
            <w:ins w:id="111" w:author="Joshua Schoenfield" w:date="2018-01-02T20:28:00Z">
              <w:r w:rsidRPr="00094C9F">
                <w:t xml:space="preserve">The electronic power steering ECU </w:t>
              </w:r>
            </w:ins>
            <w:ins w:id="112" w:author="Joshua Schoenfield" w:date="2018-01-02T19:18:00Z">
              <w:r w:rsidRPr="00D8796F">
                <w:rPr>
                  <w:b/>
                  <w:rPrChange w:id="113" w:author="Joshua Schoenfield" w:date="2018-01-02T19:23:00Z">
                    <w:rPr>
                      <w:rFonts w:ascii="inherit" w:eastAsia="Times New Roman" w:hAnsi="inherit" w:cs="Helvetica"/>
                      <w:color w:val="4F4F4F"/>
                      <w:sz w:val="23"/>
                      <w:szCs w:val="23"/>
                      <w:lang w:val="en-US"/>
                    </w:rPr>
                  </w:rPrChange>
                </w:rPr>
                <w:t>shall</w:t>
              </w:r>
              <w:r w:rsidRPr="00D8796F">
                <w:rPr>
                  <w:rPrChange w:id="114" w:author="Joshua Schoenfield" w:date="2018-01-02T19:18:00Z">
                    <w:rPr>
                      <w:rFonts w:ascii="inherit" w:eastAsia="Times New Roman" w:hAnsi="inherit" w:cs="Helvetica"/>
                      <w:color w:val="4F4F4F"/>
                      <w:sz w:val="23"/>
                      <w:szCs w:val="23"/>
                      <w:lang w:val="en-US"/>
                    </w:rPr>
                  </w:rPrChange>
                </w:rPr>
                <w:t xml:space="preserve"> ensure that the lane departure oscillating torque amplitude is below </w:t>
              </w:r>
              <w:proofErr w:type="spellStart"/>
              <w:r w:rsidRPr="00D8796F">
                <w:rPr>
                  <w:rPrChange w:id="115" w:author="Joshua Schoenfield" w:date="2018-01-02T19:18:00Z">
                    <w:rPr>
                      <w:rFonts w:ascii="inherit" w:eastAsia="Times New Roman" w:hAnsi="inherit" w:cs="Helvetica"/>
                      <w:color w:val="4F4F4F"/>
                      <w:sz w:val="23"/>
                      <w:szCs w:val="23"/>
                      <w:lang w:val="en-US"/>
                    </w:rPr>
                  </w:rPrChange>
                </w:rPr>
                <w:t>Max_Torque_Amplitude</w:t>
              </w:r>
            </w:ins>
            <w:proofErr w:type="spellEnd"/>
          </w:p>
        </w:tc>
        <w:tc>
          <w:tcPr>
            <w:tcW w:w="360" w:type="dxa"/>
            <w:tcMar>
              <w:top w:w="100" w:type="dxa"/>
              <w:left w:w="100" w:type="dxa"/>
              <w:bottom w:w="100" w:type="dxa"/>
              <w:right w:w="100" w:type="dxa"/>
            </w:tcMar>
          </w:tcPr>
          <w:p w:rsidR="00F330EF" w:rsidRDefault="00F330EF" w:rsidP="00F330EF">
            <w:pPr>
              <w:widowControl w:val="0"/>
              <w:spacing w:line="240" w:lineRule="auto"/>
            </w:pPr>
            <w:ins w:id="116" w:author="Joshua Schoenfield" w:date="2018-01-02T19:26:00Z">
              <w:r>
                <w:t>C</w:t>
              </w:r>
            </w:ins>
          </w:p>
        </w:tc>
        <w:tc>
          <w:tcPr>
            <w:tcW w:w="1245" w:type="dxa"/>
            <w:tcMar>
              <w:top w:w="100" w:type="dxa"/>
              <w:left w:w="100" w:type="dxa"/>
              <w:bottom w:w="100" w:type="dxa"/>
              <w:right w:w="100" w:type="dxa"/>
            </w:tcMar>
          </w:tcPr>
          <w:p w:rsidR="00F330EF" w:rsidRDefault="00F330EF" w:rsidP="00F330EF">
            <w:pPr>
              <w:widowControl w:val="0"/>
              <w:spacing w:line="240" w:lineRule="auto"/>
            </w:pPr>
            <w:ins w:id="117" w:author="Joshua Schoenfield" w:date="2018-01-02T20:26:00Z">
              <w:r>
                <w:t xml:space="preserve">50 </w:t>
              </w:r>
              <w:proofErr w:type="spellStart"/>
              <w:r>
                <w:t>ms</w:t>
              </w:r>
            </w:ins>
            <w:proofErr w:type="spellEnd"/>
          </w:p>
        </w:tc>
        <w:tc>
          <w:tcPr>
            <w:tcW w:w="1920" w:type="dxa"/>
            <w:tcMar>
              <w:top w:w="100" w:type="dxa"/>
              <w:left w:w="100" w:type="dxa"/>
              <w:bottom w:w="100" w:type="dxa"/>
              <w:right w:w="100" w:type="dxa"/>
            </w:tcMar>
          </w:tcPr>
          <w:p w:rsidR="00F330EF" w:rsidRDefault="002F6C5F" w:rsidP="00F02D8A">
            <w:pPr>
              <w:widowControl w:val="0"/>
              <w:spacing w:line="240" w:lineRule="auto"/>
            </w:pPr>
            <w:ins w:id="118" w:author="Joshua Schoenfield" w:date="2018-01-02T23:03:00Z">
              <w:r>
                <w:t>L</w:t>
              </w:r>
              <w:r w:rsidRPr="00094C9F">
                <w:t>ane assistance output is set to zero</w:t>
              </w:r>
            </w:ins>
          </w:p>
        </w:tc>
      </w:tr>
      <w:tr w:rsidR="00FE66BA">
        <w:tc>
          <w:tcPr>
            <w:tcW w:w="1530" w:type="dxa"/>
            <w:tcMar>
              <w:top w:w="100" w:type="dxa"/>
              <w:left w:w="100" w:type="dxa"/>
              <w:bottom w:w="100" w:type="dxa"/>
              <w:right w:w="100" w:type="dxa"/>
            </w:tcMar>
          </w:tcPr>
          <w:p w:rsidR="00FE66BA" w:rsidRDefault="00FE66BA" w:rsidP="00FE66BA">
            <w:pPr>
              <w:widowControl w:val="0"/>
              <w:spacing w:line="240" w:lineRule="auto"/>
            </w:pPr>
            <w:r>
              <w:t>Functional</w:t>
            </w:r>
          </w:p>
          <w:p w:rsidR="00FE66BA" w:rsidRDefault="00FE66BA" w:rsidP="00FE66BA">
            <w:pPr>
              <w:widowControl w:val="0"/>
              <w:spacing w:line="240" w:lineRule="auto"/>
            </w:pPr>
            <w:r>
              <w:lastRenderedPageBreak/>
              <w:t>Safety</w:t>
            </w:r>
          </w:p>
          <w:p w:rsidR="00FE66BA" w:rsidRDefault="00FE66BA" w:rsidP="00FE66BA">
            <w:pPr>
              <w:widowControl w:val="0"/>
              <w:spacing w:line="240" w:lineRule="auto"/>
            </w:pPr>
            <w:r>
              <w:t>Requirement</w:t>
            </w:r>
          </w:p>
          <w:p w:rsidR="00FE66BA" w:rsidRDefault="00FE66BA" w:rsidP="00FE66BA">
            <w:pPr>
              <w:widowControl w:val="0"/>
              <w:spacing w:line="240" w:lineRule="auto"/>
            </w:pPr>
            <w:r>
              <w:t>01-02</w:t>
            </w:r>
          </w:p>
        </w:tc>
        <w:tc>
          <w:tcPr>
            <w:tcW w:w="4500" w:type="dxa"/>
            <w:tcMar>
              <w:top w:w="100" w:type="dxa"/>
              <w:left w:w="100" w:type="dxa"/>
              <w:bottom w:w="100" w:type="dxa"/>
              <w:right w:w="100" w:type="dxa"/>
            </w:tcMar>
          </w:tcPr>
          <w:p w:rsidR="00FE66BA" w:rsidRPr="00D8796F" w:rsidRDefault="00FE66BA">
            <w:pPr>
              <w:widowControl w:val="0"/>
              <w:pBdr>
                <w:top w:val="none" w:sz="0" w:space="0" w:color="auto"/>
                <w:left w:val="none" w:sz="0" w:space="0" w:color="auto"/>
                <w:bottom w:val="none" w:sz="0" w:space="0" w:color="auto"/>
                <w:right w:val="none" w:sz="0" w:space="0" w:color="auto"/>
                <w:between w:val="none" w:sz="0" w:space="0" w:color="auto"/>
              </w:pBdr>
              <w:spacing w:line="240" w:lineRule="auto"/>
              <w:rPr>
                <w:ins w:id="119" w:author="Joshua Schoenfield" w:date="2018-01-02T19:18:00Z"/>
                <w:rPrChange w:id="120" w:author="Joshua Schoenfield" w:date="2018-01-02T19:18:00Z">
                  <w:rPr>
                    <w:ins w:id="121" w:author="Joshua Schoenfield" w:date="2018-01-02T19:18:00Z"/>
                    <w:rFonts w:ascii="inherit" w:eastAsia="Times New Roman" w:hAnsi="inherit" w:cs="Helvetica"/>
                    <w:color w:val="4F4F4F"/>
                    <w:sz w:val="23"/>
                    <w:szCs w:val="23"/>
                    <w:lang w:val="en-US"/>
                  </w:rPr>
                </w:rPrChange>
              </w:rPr>
              <w:pPrChange w:id="122" w:author="Joshua Schoenfield" w:date="2018-01-02T19:18:00Z">
                <w:pPr>
                  <w:numPr>
                    <w:numId w:val="3"/>
                  </w:numPr>
                  <w:pBdr>
                    <w:top w:val="none" w:sz="0" w:space="0" w:color="auto"/>
                    <w:left w:val="none" w:sz="0" w:space="0" w:color="auto"/>
                    <w:bottom w:val="none" w:sz="0" w:space="0" w:color="auto"/>
                    <w:right w:val="none" w:sz="0" w:space="0" w:color="auto"/>
                    <w:between w:val="none" w:sz="0" w:space="0" w:color="auto"/>
                  </w:pBdr>
                  <w:shd w:val="clear" w:color="auto" w:fill="FFFFFF"/>
                  <w:tabs>
                    <w:tab w:val="num" w:pos="720"/>
                  </w:tabs>
                  <w:spacing w:line="240" w:lineRule="auto"/>
                  <w:ind w:left="720" w:hanging="360"/>
                  <w:textAlignment w:val="baseline"/>
                </w:pPr>
              </w:pPrChange>
            </w:pPr>
            <w:ins w:id="123" w:author="Joshua Schoenfield" w:date="2018-01-02T20:28:00Z">
              <w:r w:rsidRPr="00094C9F">
                <w:lastRenderedPageBreak/>
                <w:t xml:space="preserve">The electronic power steering ECU </w:t>
              </w:r>
            </w:ins>
            <w:ins w:id="124" w:author="Joshua Schoenfield" w:date="2018-01-02T19:18:00Z">
              <w:r w:rsidRPr="00D8796F">
                <w:rPr>
                  <w:b/>
                  <w:rPrChange w:id="125" w:author="Joshua Schoenfield" w:date="2018-01-02T19:23:00Z">
                    <w:rPr>
                      <w:rFonts w:ascii="inherit" w:eastAsia="Times New Roman" w:hAnsi="inherit" w:cs="Helvetica"/>
                      <w:color w:val="4F4F4F"/>
                      <w:sz w:val="23"/>
                      <w:szCs w:val="23"/>
                      <w:lang w:val="en-US"/>
                    </w:rPr>
                  </w:rPrChange>
                </w:rPr>
                <w:t>shall</w:t>
              </w:r>
              <w:r w:rsidRPr="00D8796F">
                <w:rPr>
                  <w:rPrChange w:id="126" w:author="Joshua Schoenfield" w:date="2018-01-02T19:18:00Z">
                    <w:rPr>
                      <w:rFonts w:ascii="inherit" w:eastAsia="Times New Roman" w:hAnsi="inherit" w:cs="Helvetica"/>
                      <w:color w:val="4F4F4F"/>
                      <w:sz w:val="23"/>
                      <w:szCs w:val="23"/>
                      <w:lang w:val="en-US"/>
                    </w:rPr>
                  </w:rPrChange>
                </w:rPr>
                <w:t xml:space="preserve"> </w:t>
              </w:r>
              <w:r w:rsidRPr="00D8796F">
                <w:rPr>
                  <w:rPrChange w:id="127" w:author="Joshua Schoenfield" w:date="2018-01-02T19:18:00Z">
                    <w:rPr>
                      <w:rFonts w:ascii="inherit" w:eastAsia="Times New Roman" w:hAnsi="inherit" w:cs="Helvetica"/>
                      <w:color w:val="4F4F4F"/>
                      <w:sz w:val="23"/>
                      <w:szCs w:val="23"/>
                      <w:lang w:val="en-US"/>
                    </w:rPr>
                  </w:rPrChange>
                </w:rPr>
                <w:lastRenderedPageBreak/>
                <w:t xml:space="preserve">ensure that the lane departure oscillating torque frequency is below </w:t>
              </w:r>
              <w:proofErr w:type="spellStart"/>
              <w:r w:rsidRPr="00D8796F">
                <w:rPr>
                  <w:rPrChange w:id="128" w:author="Joshua Schoenfield" w:date="2018-01-02T19:18:00Z">
                    <w:rPr>
                      <w:rFonts w:ascii="inherit" w:eastAsia="Times New Roman" w:hAnsi="inherit" w:cs="Helvetica"/>
                      <w:color w:val="4F4F4F"/>
                      <w:sz w:val="23"/>
                      <w:szCs w:val="23"/>
                      <w:lang w:val="en-US"/>
                    </w:rPr>
                  </w:rPrChange>
                </w:rPr>
                <w:t>Max_Torque_Frequency</w:t>
              </w:r>
              <w:proofErr w:type="spellEnd"/>
            </w:ins>
          </w:p>
          <w:p w:rsidR="00FE66BA" w:rsidRDefault="00FE66BA" w:rsidP="00FE66BA">
            <w:pPr>
              <w:widowControl w:val="0"/>
            </w:pPr>
          </w:p>
        </w:tc>
        <w:tc>
          <w:tcPr>
            <w:tcW w:w="360" w:type="dxa"/>
            <w:tcMar>
              <w:top w:w="100" w:type="dxa"/>
              <w:left w:w="100" w:type="dxa"/>
              <w:bottom w:w="100" w:type="dxa"/>
              <w:right w:w="100" w:type="dxa"/>
            </w:tcMar>
          </w:tcPr>
          <w:p w:rsidR="00FE66BA" w:rsidRDefault="00FE66BA" w:rsidP="00FE66BA">
            <w:pPr>
              <w:widowControl w:val="0"/>
              <w:spacing w:line="240" w:lineRule="auto"/>
            </w:pPr>
            <w:ins w:id="129" w:author="Joshua Schoenfield" w:date="2018-01-02T19:26:00Z">
              <w:r>
                <w:lastRenderedPageBreak/>
                <w:t>C</w:t>
              </w:r>
            </w:ins>
          </w:p>
        </w:tc>
        <w:tc>
          <w:tcPr>
            <w:tcW w:w="1245" w:type="dxa"/>
            <w:tcMar>
              <w:top w:w="100" w:type="dxa"/>
              <w:left w:w="100" w:type="dxa"/>
              <w:bottom w:w="100" w:type="dxa"/>
              <w:right w:w="100" w:type="dxa"/>
            </w:tcMar>
          </w:tcPr>
          <w:p w:rsidR="00FE66BA" w:rsidRDefault="00FE66BA" w:rsidP="00FE66BA">
            <w:pPr>
              <w:widowControl w:val="0"/>
              <w:spacing w:line="240" w:lineRule="auto"/>
            </w:pPr>
            <w:ins w:id="130" w:author="Joshua Schoenfield" w:date="2018-01-02T20:26:00Z">
              <w:r>
                <w:t xml:space="preserve">50 </w:t>
              </w:r>
              <w:proofErr w:type="spellStart"/>
              <w:r>
                <w:t>ms</w:t>
              </w:r>
            </w:ins>
            <w:proofErr w:type="spellEnd"/>
          </w:p>
        </w:tc>
        <w:tc>
          <w:tcPr>
            <w:tcW w:w="1920" w:type="dxa"/>
            <w:tcMar>
              <w:top w:w="100" w:type="dxa"/>
              <w:left w:w="100" w:type="dxa"/>
              <w:bottom w:w="100" w:type="dxa"/>
              <w:right w:w="100" w:type="dxa"/>
            </w:tcMar>
          </w:tcPr>
          <w:p w:rsidR="00FE66BA" w:rsidRDefault="002F6C5F" w:rsidP="00F02D8A">
            <w:pPr>
              <w:widowControl w:val="0"/>
              <w:spacing w:line="240" w:lineRule="auto"/>
            </w:pPr>
            <w:ins w:id="131" w:author="Joshua Schoenfield" w:date="2018-01-02T23:03:00Z">
              <w:r>
                <w:t>L</w:t>
              </w:r>
              <w:r w:rsidRPr="00094C9F">
                <w:t xml:space="preserve">ane assistance </w:t>
              </w:r>
              <w:r w:rsidRPr="00094C9F">
                <w:lastRenderedPageBreak/>
                <w:t>output is set to zero</w:t>
              </w:r>
            </w:ins>
          </w:p>
        </w:tc>
      </w:tr>
    </w:tbl>
    <w:p w:rsidR="00A526D4" w:rsidRDefault="00A526D4"/>
    <w:p w:rsidR="00A526D4" w:rsidRDefault="00A526D4"/>
    <w:p w:rsidR="00A526D4" w:rsidRDefault="00F02D8A">
      <w:r>
        <w:t>Lane Departure Warning (LDW) Verification and Validation Acceptance Criteria:</w:t>
      </w:r>
    </w:p>
    <w:p w:rsidR="00A526D4" w:rsidRDefault="00A526D4"/>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526D4">
        <w:tc>
          <w:tcPr>
            <w:tcW w:w="153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 xml:space="preserve">Validation Acceptance </w:t>
            </w:r>
          </w:p>
          <w:p w:rsidR="00A526D4" w:rsidRDefault="00F02D8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 xml:space="preserve">Verification Acceptance </w:t>
            </w:r>
          </w:p>
          <w:p w:rsidR="00A526D4" w:rsidRDefault="00F02D8A">
            <w:pPr>
              <w:widowControl w:val="0"/>
              <w:spacing w:line="240" w:lineRule="auto"/>
              <w:rPr>
                <w:b/>
              </w:rPr>
            </w:pPr>
            <w:r>
              <w:rPr>
                <w:b/>
              </w:rPr>
              <w:t>Criteria and Method</w:t>
            </w:r>
          </w:p>
        </w:tc>
      </w:tr>
      <w:tr w:rsidR="00A526D4">
        <w:tc>
          <w:tcPr>
            <w:tcW w:w="1530" w:type="dxa"/>
            <w:tcMar>
              <w:top w:w="100" w:type="dxa"/>
              <w:left w:w="100" w:type="dxa"/>
              <w:bottom w:w="100" w:type="dxa"/>
              <w:right w:w="100" w:type="dxa"/>
            </w:tcMar>
          </w:tcPr>
          <w:p w:rsidR="00A526D4" w:rsidRDefault="00F02D8A">
            <w:pPr>
              <w:widowControl w:val="0"/>
              <w:spacing w:line="240" w:lineRule="auto"/>
            </w:pPr>
            <w:r>
              <w:t>Functional</w:t>
            </w:r>
          </w:p>
          <w:p w:rsidR="00A526D4" w:rsidRDefault="00F02D8A">
            <w:pPr>
              <w:widowControl w:val="0"/>
              <w:spacing w:line="240" w:lineRule="auto"/>
            </w:pPr>
            <w:r>
              <w:t>Safety</w:t>
            </w:r>
          </w:p>
          <w:p w:rsidR="00A526D4" w:rsidRDefault="00F02D8A">
            <w:pPr>
              <w:widowControl w:val="0"/>
              <w:spacing w:line="240" w:lineRule="auto"/>
            </w:pPr>
            <w:r>
              <w:t>Requirement</w:t>
            </w:r>
          </w:p>
          <w:p w:rsidR="00A526D4" w:rsidRDefault="00F02D8A">
            <w:pPr>
              <w:widowControl w:val="0"/>
              <w:spacing w:line="240" w:lineRule="auto"/>
            </w:pPr>
            <w:r>
              <w:t>01-01</w:t>
            </w:r>
          </w:p>
        </w:tc>
        <w:tc>
          <w:tcPr>
            <w:tcW w:w="4155" w:type="dxa"/>
            <w:tcMar>
              <w:top w:w="100" w:type="dxa"/>
              <w:left w:w="100" w:type="dxa"/>
              <w:bottom w:w="100" w:type="dxa"/>
              <w:right w:w="100" w:type="dxa"/>
            </w:tcMar>
          </w:tcPr>
          <w:p w:rsidR="00A526D4" w:rsidRDefault="00F330EF">
            <w:pPr>
              <w:widowControl w:val="0"/>
              <w:spacing w:line="240" w:lineRule="auto"/>
              <w:pPrChange w:id="132" w:author="Joshua Schoenfield" w:date="2018-01-02T20:43:00Z">
                <w:pPr>
                  <w:widowControl w:val="0"/>
                </w:pPr>
              </w:pPrChange>
            </w:pPr>
            <w:ins w:id="133" w:author="Joshua Schoenfield" w:date="2018-01-02T20:41:00Z">
              <w:r w:rsidRPr="00F330EF">
                <w:rPr>
                  <w:rPrChange w:id="134" w:author="Joshua Schoenfield" w:date="2018-01-02T20:43:00Z">
                    <w:rPr>
                      <w:rFonts w:ascii="Helvetica" w:hAnsi="Helvetica" w:cs="Helvetica"/>
                      <w:color w:val="4F4F4F"/>
                      <w:sz w:val="21"/>
                      <w:szCs w:val="21"/>
                      <w:shd w:val="clear" w:color="auto" w:fill="FFFFFF"/>
                    </w:rPr>
                  </w:rPrChange>
                </w:rPr>
                <w:t xml:space="preserve">Test how drivers react to different torque amplitudes to </w:t>
              </w:r>
            </w:ins>
            <w:ins w:id="135" w:author="Joshua Schoenfield" w:date="2018-01-02T20:42:00Z">
              <w:r w:rsidRPr="00F330EF">
                <w:rPr>
                  <w:rPrChange w:id="136" w:author="Joshua Schoenfield" w:date="2018-01-02T20:43:00Z">
                    <w:rPr>
                      <w:rFonts w:ascii="Helvetica" w:hAnsi="Helvetica" w:cs="Helvetica"/>
                      <w:color w:val="4F4F4F"/>
                      <w:sz w:val="21"/>
                      <w:szCs w:val="21"/>
                      <w:shd w:val="clear" w:color="auto" w:fill="FFFFFF"/>
                    </w:rPr>
                  </w:rPrChange>
                </w:rPr>
                <w:t>validate</w:t>
              </w:r>
            </w:ins>
            <w:ins w:id="137" w:author="Joshua Schoenfield" w:date="2018-01-02T20:41:00Z">
              <w:r w:rsidRPr="00F330EF">
                <w:rPr>
                  <w:rPrChange w:id="138" w:author="Joshua Schoenfield" w:date="2018-01-02T20:43:00Z">
                    <w:rPr>
                      <w:rFonts w:ascii="Helvetica" w:hAnsi="Helvetica" w:cs="Helvetica"/>
                      <w:color w:val="4F4F4F"/>
                      <w:sz w:val="21"/>
                      <w:szCs w:val="21"/>
                      <w:shd w:val="clear" w:color="auto" w:fill="FFFFFF"/>
                    </w:rPr>
                  </w:rPrChange>
                </w:rPr>
                <w:t xml:space="preserve"> the choice of </w:t>
              </w:r>
              <w:proofErr w:type="spellStart"/>
              <w:r w:rsidRPr="00F330EF">
                <w:rPr>
                  <w:rPrChange w:id="139" w:author="Joshua Schoenfield" w:date="2018-01-02T20:43:00Z">
                    <w:rPr>
                      <w:rFonts w:ascii="Helvetica" w:hAnsi="Helvetica" w:cs="Helvetica"/>
                      <w:color w:val="4F4F4F"/>
                      <w:sz w:val="21"/>
                      <w:szCs w:val="21"/>
                      <w:shd w:val="clear" w:color="auto" w:fill="FFFFFF"/>
                    </w:rPr>
                  </w:rPrChange>
                </w:rPr>
                <w:t>Max_Torque_Amplitude</w:t>
              </w:r>
            </w:ins>
            <w:proofErr w:type="spellEnd"/>
            <w:ins w:id="140" w:author="Joshua Schoenfield" w:date="2018-01-02T20:42:00Z">
              <w:r w:rsidRPr="00F330EF">
                <w:rPr>
                  <w:rPrChange w:id="141" w:author="Joshua Schoenfield" w:date="2018-01-02T20:43:00Z">
                    <w:rPr>
                      <w:rFonts w:ascii="Helvetica" w:hAnsi="Helvetica" w:cs="Helvetica"/>
                      <w:color w:val="4F4F4F"/>
                      <w:sz w:val="21"/>
                      <w:szCs w:val="21"/>
                      <w:shd w:val="clear" w:color="auto" w:fill="FFFFFF"/>
                    </w:rPr>
                  </w:rPrChange>
                </w:rPr>
                <w:t xml:space="preserve">, </w:t>
              </w:r>
            </w:ins>
            <w:ins w:id="142" w:author="Joshua Schoenfield" w:date="2018-01-02T20:43:00Z">
              <w:r w:rsidRPr="00F330EF">
                <w:rPr>
                  <w:rPrChange w:id="143" w:author="Joshua Schoenfield" w:date="2018-01-02T20:43:00Z">
                    <w:rPr>
                      <w:rFonts w:ascii="Helvetica" w:hAnsi="Helvetica" w:cs="Helvetica"/>
                      <w:color w:val="4F4F4F"/>
                      <w:sz w:val="21"/>
                      <w:szCs w:val="21"/>
                      <w:shd w:val="clear" w:color="auto" w:fill="FFFFFF"/>
                    </w:rPr>
                  </w:rPrChange>
                </w:rPr>
                <w:t>ensuring that at that value the driver is able to control the vehicle.</w:t>
              </w:r>
            </w:ins>
          </w:p>
        </w:tc>
        <w:tc>
          <w:tcPr>
            <w:tcW w:w="4005" w:type="dxa"/>
            <w:tcMar>
              <w:top w:w="100" w:type="dxa"/>
              <w:left w:w="100" w:type="dxa"/>
              <w:bottom w:w="100" w:type="dxa"/>
              <w:right w:w="100" w:type="dxa"/>
            </w:tcMar>
          </w:tcPr>
          <w:p w:rsidR="00A526D4" w:rsidRDefault="00F330EF">
            <w:pPr>
              <w:widowControl w:val="0"/>
              <w:spacing w:line="240" w:lineRule="auto"/>
            </w:pPr>
            <w:ins w:id="144" w:author="Joshua Schoenfield" w:date="2018-01-02T20:44:00Z">
              <w:r w:rsidRPr="00F330EF">
                <w:rPr>
                  <w:rPrChange w:id="145" w:author="Joshua Schoenfield" w:date="2018-01-02T20:44:00Z">
                    <w:rPr>
                      <w:rFonts w:ascii="Helvetica" w:hAnsi="Helvetica" w:cs="Helvetica"/>
                      <w:color w:val="4F4F4F"/>
                      <w:sz w:val="21"/>
                      <w:szCs w:val="21"/>
                      <w:shd w:val="clear" w:color="auto" w:fill="FFFFFF"/>
                    </w:rPr>
                  </w:rPrChange>
                </w:rPr>
                <w:t xml:space="preserve">When the torque amplitude crosses the limit, the lane assistance output is set to zero within the 50 </w:t>
              </w:r>
              <w:proofErr w:type="spellStart"/>
              <w:r w:rsidRPr="00F330EF">
                <w:rPr>
                  <w:rPrChange w:id="146" w:author="Joshua Schoenfield" w:date="2018-01-02T20:44:00Z">
                    <w:rPr>
                      <w:rFonts w:ascii="Helvetica" w:hAnsi="Helvetica" w:cs="Helvetica"/>
                      <w:color w:val="4F4F4F"/>
                      <w:sz w:val="21"/>
                      <w:szCs w:val="21"/>
                      <w:shd w:val="clear" w:color="auto" w:fill="FFFFFF"/>
                    </w:rPr>
                  </w:rPrChange>
                </w:rPr>
                <w:t>ms</w:t>
              </w:r>
              <w:proofErr w:type="spellEnd"/>
              <w:r w:rsidRPr="00F330EF">
                <w:rPr>
                  <w:rPrChange w:id="147" w:author="Joshua Schoenfield" w:date="2018-01-02T20:44:00Z">
                    <w:rPr>
                      <w:rFonts w:ascii="Helvetica" w:hAnsi="Helvetica" w:cs="Helvetica"/>
                      <w:color w:val="4F4F4F"/>
                      <w:sz w:val="21"/>
                      <w:szCs w:val="21"/>
                      <w:shd w:val="clear" w:color="auto" w:fill="FFFFFF"/>
                    </w:rPr>
                  </w:rPrChange>
                </w:rPr>
                <w:t xml:space="preserve"> fault tolerant time interval</w:t>
              </w:r>
            </w:ins>
          </w:p>
        </w:tc>
      </w:tr>
      <w:tr w:rsidR="00A526D4">
        <w:tc>
          <w:tcPr>
            <w:tcW w:w="1530" w:type="dxa"/>
            <w:tcMar>
              <w:top w:w="100" w:type="dxa"/>
              <w:left w:w="100" w:type="dxa"/>
              <w:bottom w:w="100" w:type="dxa"/>
              <w:right w:w="100" w:type="dxa"/>
            </w:tcMar>
          </w:tcPr>
          <w:p w:rsidR="00A526D4" w:rsidRDefault="00F02D8A">
            <w:pPr>
              <w:widowControl w:val="0"/>
              <w:spacing w:line="240" w:lineRule="auto"/>
            </w:pPr>
            <w:r>
              <w:t>Functional</w:t>
            </w:r>
          </w:p>
          <w:p w:rsidR="00A526D4" w:rsidRDefault="00F02D8A">
            <w:pPr>
              <w:widowControl w:val="0"/>
              <w:spacing w:line="240" w:lineRule="auto"/>
            </w:pPr>
            <w:r>
              <w:t>Safety</w:t>
            </w:r>
          </w:p>
          <w:p w:rsidR="00A526D4" w:rsidRDefault="00F02D8A">
            <w:pPr>
              <w:widowControl w:val="0"/>
              <w:spacing w:line="240" w:lineRule="auto"/>
            </w:pPr>
            <w:r>
              <w:t>Requirement</w:t>
            </w:r>
          </w:p>
          <w:p w:rsidR="00A526D4" w:rsidRDefault="00F02D8A">
            <w:pPr>
              <w:widowControl w:val="0"/>
              <w:spacing w:line="240" w:lineRule="auto"/>
            </w:pPr>
            <w:r>
              <w:t>01-02</w:t>
            </w:r>
          </w:p>
        </w:tc>
        <w:tc>
          <w:tcPr>
            <w:tcW w:w="4155" w:type="dxa"/>
            <w:tcMar>
              <w:top w:w="100" w:type="dxa"/>
              <w:left w:w="100" w:type="dxa"/>
              <w:bottom w:w="100" w:type="dxa"/>
              <w:right w:w="100" w:type="dxa"/>
            </w:tcMar>
          </w:tcPr>
          <w:p w:rsidR="00A526D4" w:rsidRDefault="00F330EF">
            <w:pPr>
              <w:widowControl w:val="0"/>
              <w:spacing w:line="240" w:lineRule="auto"/>
              <w:pPrChange w:id="148" w:author="Joshua Schoenfield" w:date="2018-01-02T20:43:00Z">
                <w:pPr>
                  <w:widowControl w:val="0"/>
                </w:pPr>
              </w:pPrChange>
            </w:pPr>
            <w:ins w:id="149" w:author="Joshua Schoenfield" w:date="2018-01-02T20:41:00Z">
              <w:r w:rsidRPr="00F330EF">
                <w:rPr>
                  <w:rPrChange w:id="150" w:author="Joshua Schoenfield" w:date="2018-01-02T20:43:00Z">
                    <w:rPr>
                      <w:rFonts w:ascii="Helvetica" w:hAnsi="Helvetica" w:cs="Helvetica"/>
                      <w:color w:val="4F4F4F"/>
                      <w:sz w:val="21"/>
                      <w:szCs w:val="21"/>
                      <w:shd w:val="clear" w:color="auto" w:fill="FFFFFF"/>
                    </w:rPr>
                  </w:rPrChange>
                </w:rPr>
                <w:t xml:space="preserve">Test how drivers react to different torque </w:t>
              </w:r>
            </w:ins>
            <w:ins w:id="151" w:author="Joshua Schoenfield" w:date="2018-01-02T20:42:00Z">
              <w:r w:rsidRPr="00F330EF">
                <w:rPr>
                  <w:rPrChange w:id="152" w:author="Joshua Schoenfield" w:date="2018-01-02T20:43:00Z">
                    <w:rPr>
                      <w:rFonts w:ascii="Helvetica" w:hAnsi="Helvetica" w:cs="Helvetica"/>
                      <w:color w:val="4F4F4F"/>
                      <w:sz w:val="21"/>
                      <w:szCs w:val="21"/>
                      <w:shd w:val="clear" w:color="auto" w:fill="FFFFFF"/>
                    </w:rPr>
                  </w:rPrChange>
                </w:rPr>
                <w:t>frequencies</w:t>
              </w:r>
            </w:ins>
            <w:ins w:id="153" w:author="Joshua Schoenfield" w:date="2018-01-02T20:41:00Z">
              <w:r w:rsidRPr="00F330EF">
                <w:rPr>
                  <w:rPrChange w:id="154" w:author="Joshua Schoenfield" w:date="2018-01-02T20:43:00Z">
                    <w:rPr>
                      <w:rFonts w:ascii="Helvetica" w:hAnsi="Helvetica" w:cs="Helvetica"/>
                      <w:color w:val="4F4F4F"/>
                      <w:sz w:val="21"/>
                      <w:szCs w:val="21"/>
                      <w:shd w:val="clear" w:color="auto" w:fill="FFFFFF"/>
                    </w:rPr>
                  </w:rPrChange>
                </w:rPr>
                <w:t xml:space="preserve"> to </w:t>
              </w:r>
            </w:ins>
            <w:ins w:id="155" w:author="Joshua Schoenfield" w:date="2018-01-02T20:42:00Z">
              <w:r w:rsidRPr="00F330EF">
                <w:rPr>
                  <w:rPrChange w:id="156" w:author="Joshua Schoenfield" w:date="2018-01-02T20:43:00Z">
                    <w:rPr>
                      <w:rFonts w:ascii="Helvetica" w:hAnsi="Helvetica" w:cs="Helvetica"/>
                      <w:color w:val="4F4F4F"/>
                      <w:sz w:val="21"/>
                      <w:szCs w:val="21"/>
                      <w:shd w:val="clear" w:color="auto" w:fill="FFFFFF"/>
                    </w:rPr>
                  </w:rPrChange>
                </w:rPr>
                <w:t>validate</w:t>
              </w:r>
            </w:ins>
            <w:ins w:id="157" w:author="Joshua Schoenfield" w:date="2018-01-02T20:41:00Z">
              <w:r w:rsidRPr="00F330EF">
                <w:rPr>
                  <w:rPrChange w:id="158" w:author="Joshua Schoenfield" w:date="2018-01-02T20:43:00Z">
                    <w:rPr>
                      <w:rFonts w:ascii="Helvetica" w:hAnsi="Helvetica" w:cs="Helvetica"/>
                      <w:color w:val="4F4F4F"/>
                      <w:sz w:val="21"/>
                      <w:szCs w:val="21"/>
                      <w:shd w:val="clear" w:color="auto" w:fill="FFFFFF"/>
                    </w:rPr>
                  </w:rPrChange>
                </w:rPr>
                <w:t xml:space="preserve"> the choice of </w:t>
              </w:r>
              <w:proofErr w:type="spellStart"/>
              <w:r w:rsidRPr="00F330EF">
                <w:rPr>
                  <w:rPrChange w:id="159" w:author="Joshua Schoenfield" w:date="2018-01-02T20:43:00Z">
                    <w:rPr>
                      <w:rFonts w:ascii="Helvetica" w:hAnsi="Helvetica" w:cs="Helvetica"/>
                      <w:color w:val="4F4F4F"/>
                      <w:sz w:val="21"/>
                      <w:szCs w:val="21"/>
                      <w:shd w:val="clear" w:color="auto" w:fill="FFFFFF"/>
                    </w:rPr>
                  </w:rPrChange>
                </w:rPr>
                <w:t>Max_Torque_Fr</w:t>
              </w:r>
            </w:ins>
            <w:ins w:id="160" w:author="Joshua Schoenfield" w:date="2018-01-02T20:42:00Z">
              <w:r w:rsidRPr="00F330EF">
                <w:rPr>
                  <w:rPrChange w:id="161" w:author="Joshua Schoenfield" w:date="2018-01-02T20:43:00Z">
                    <w:rPr>
                      <w:rFonts w:ascii="Helvetica" w:hAnsi="Helvetica" w:cs="Helvetica"/>
                      <w:color w:val="4F4F4F"/>
                      <w:sz w:val="21"/>
                      <w:szCs w:val="21"/>
                      <w:shd w:val="clear" w:color="auto" w:fill="FFFFFF"/>
                    </w:rPr>
                  </w:rPrChange>
                </w:rPr>
                <w:t>equency</w:t>
              </w:r>
            </w:ins>
            <w:proofErr w:type="spellEnd"/>
            <w:ins w:id="162" w:author="Joshua Schoenfield" w:date="2018-01-02T20:43:00Z">
              <w:r w:rsidRPr="00F330EF">
                <w:rPr>
                  <w:rPrChange w:id="163" w:author="Joshua Schoenfield" w:date="2018-01-02T20:43:00Z">
                    <w:rPr>
                      <w:rFonts w:ascii="Helvetica" w:hAnsi="Helvetica" w:cs="Helvetica"/>
                      <w:color w:val="4F4F4F"/>
                      <w:sz w:val="21"/>
                      <w:szCs w:val="21"/>
                      <w:shd w:val="clear" w:color="auto" w:fill="FFFFFF"/>
                    </w:rPr>
                  </w:rPrChange>
                </w:rPr>
                <w:t>, ensuring that at that value the driver is able to control the vehicle.</w:t>
              </w:r>
            </w:ins>
          </w:p>
        </w:tc>
        <w:tc>
          <w:tcPr>
            <w:tcW w:w="4005" w:type="dxa"/>
            <w:tcMar>
              <w:top w:w="100" w:type="dxa"/>
              <w:left w:w="100" w:type="dxa"/>
              <w:bottom w:w="100" w:type="dxa"/>
              <w:right w:w="100" w:type="dxa"/>
            </w:tcMar>
          </w:tcPr>
          <w:p w:rsidR="00A526D4" w:rsidRDefault="00F330EF">
            <w:pPr>
              <w:widowControl w:val="0"/>
              <w:spacing w:line="240" w:lineRule="auto"/>
            </w:pPr>
            <w:ins w:id="164" w:author="Joshua Schoenfield" w:date="2018-01-02T20:44:00Z">
              <w:r w:rsidRPr="00F330EF">
                <w:rPr>
                  <w:rPrChange w:id="165" w:author="Joshua Schoenfield" w:date="2018-01-02T20:44:00Z">
                    <w:rPr>
                      <w:rFonts w:ascii="Helvetica" w:hAnsi="Helvetica" w:cs="Helvetica"/>
                      <w:color w:val="4F4F4F"/>
                      <w:sz w:val="21"/>
                      <w:szCs w:val="21"/>
                      <w:shd w:val="clear" w:color="auto" w:fill="FFFFFF"/>
                    </w:rPr>
                  </w:rPrChange>
                </w:rPr>
                <w:t xml:space="preserve">When the torque amplitude crosses the limit, the lane assistance output is set to zero within the 50 </w:t>
              </w:r>
              <w:proofErr w:type="spellStart"/>
              <w:r w:rsidRPr="00F330EF">
                <w:rPr>
                  <w:rPrChange w:id="166" w:author="Joshua Schoenfield" w:date="2018-01-02T20:44:00Z">
                    <w:rPr>
                      <w:rFonts w:ascii="Helvetica" w:hAnsi="Helvetica" w:cs="Helvetica"/>
                      <w:color w:val="4F4F4F"/>
                      <w:sz w:val="21"/>
                      <w:szCs w:val="21"/>
                      <w:shd w:val="clear" w:color="auto" w:fill="FFFFFF"/>
                    </w:rPr>
                  </w:rPrChange>
                </w:rPr>
                <w:t>ms</w:t>
              </w:r>
              <w:proofErr w:type="spellEnd"/>
              <w:r w:rsidRPr="00F330EF">
                <w:rPr>
                  <w:rPrChange w:id="167" w:author="Joshua Schoenfield" w:date="2018-01-02T20:44:00Z">
                    <w:rPr>
                      <w:rFonts w:ascii="Helvetica" w:hAnsi="Helvetica" w:cs="Helvetica"/>
                      <w:color w:val="4F4F4F"/>
                      <w:sz w:val="21"/>
                      <w:szCs w:val="21"/>
                      <w:shd w:val="clear" w:color="auto" w:fill="FFFFFF"/>
                    </w:rPr>
                  </w:rPrChange>
                </w:rPr>
                <w:t xml:space="preserve"> fault tolerant time interval</w:t>
              </w:r>
            </w:ins>
          </w:p>
        </w:tc>
      </w:tr>
    </w:tbl>
    <w:p w:rsidR="00A526D4" w:rsidRDefault="00A526D4"/>
    <w:p w:rsidR="00A526D4" w:rsidRDefault="00A526D4"/>
    <w:p w:rsidR="00A526D4" w:rsidRDefault="00F02D8A">
      <w:del w:id="168" w:author="Joshua Schoenfield" w:date="2018-01-02T20:49:00Z">
        <w:r w:rsidDel="00CC3EA4">
          <w:rPr>
            <w:b/>
            <w:color w:val="B7B7B7"/>
          </w:rPr>
          <w:delText>[Instructions: Fill in the functional safety requirements for the lane keeping assistance]</w:delText>
        </w:r>
      </w:del>
    </w:p>
    <w:p w:rsidR="00A526D4" w:rsidRDefault="00A526D4"/>
    <w:p w:rsidR="00A526D4" w:rsidRDefault="00A526D4"/>
    <w:p w:rsidR="00A526D4" w:rsidRDefault="00F02D8A">
      <w:r>
        <w:t>Lane Keeping Assistance (LKA) Requirements:</w:t>
      </w:r>
    </w:p>
    <w:p w:rsidR="00A526D4" w:rsidRDefault="00A526D4"/>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526D4">
        <w:tc>
          <w:tcPr>
            <w:tcW w:w="153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Safe State</w:t>
            </w:r>
          </w:p>
        </w:tc>
      </w:tr>
      <w:tr w:rsidR="00F330EF">
        <w:tc>
          <w:tcPr>
            <w:tcW w:w="1530" w:type="dxa"/>
            <w:tcMar>
              <w:top w:w="100" w:type="dxa"/>
              <w:left w:w="100" w:type="dxa"/>
              <w:bottom w:w="100" w:type="dxa"/>
              <w:right w:w="100" w:type="dxa"/>
            </w:tcMar>
          </w:tcPr>
          <w:p w:rsidR="00F330EF" w:rsidRDefault="00F330EF" w:rsidP="00F330EF">
            <w:pPr>
              <w:widowControl w:val="0"/>
              <w:spacing w:line="240" w:lineRule="auto"/>
            </w:pPr>
            <w:r>
              <w:t>Functional</w:t>
            </w:r>
          </w:p>
          <w:p w:rsidR="00F330EF" w:rsidRDefault="00F330EF" w:rsidP="00F330EF">
            <w:pPr>
              <w:widowControl w:val="0"/>
              <w:spacing w:line="240" w:lineRule="auto"/>
            </w:pPr>
            <w:r>
              <w:t>Safety</w:t>
            </w:r>
          </w:p>
          <w:p w:rsidR="00F330EF" w:rsidRDefault="00F330EF" w:rsidP="00F330EF">
            <w:pPr>
              <w:widowControl w:val="0"/>
              <w:spacing w:line="240" w:lineRule="auto"/>
            </w:pPr>
            <w:r>
              <w:t>Requirement</w:t>
            </w:r>
          </w:p>
          <w:p w:rsidR="00F330EF" w:rsidRDefault="00F330EF" w:rsidP="00F330EF">
            <w:pPr>
              <w:widowControl w:val="0"/>
              <w:spacing w:line="240" w:lineRule="auto"/>
            </w:pPr>
            <w:r>
              <w:t>02-01</w:t>
            </w:r>
          </w:p>
        </w:tc>
        <w:tc>
          <w:tcPr>
            <w:tcW w:w="4500" w:type="dxa"/>
            <w:tcMar>
              <w:top w:w="100" w:type="dxa"/>
              <w:left w:w="100" w:type="dxa"/>
              <w:bottom w:w="100" w:type="dxa"/>
              <w:right w:w="100" w:type="dxa"/>
            </w:tcMar>
          </w:tcPr>
          <w:p w:rsidR="00F330EF" w:rsidRDefault="00F330EF" w:rsidP="00F330EF">
            <w:pPr>
              <w:widowControl w:val="0"/>
            </w:pPr>
            <w:ins w:id="169" w:author="Joshua Schoenfield" w:date="2018-01-02T19:27:00Z">
              <w:r w:rsidRPr="00F02D8A">
                <w:t>T</w:t>
              </w:r>
              <w:r w:rsidRPr="0009277D">
                <w:rPr>
                  <w:rPrChange w:id="170" w:author="Joshua Schoenfield" w:date="2018-01-02T19:27:00Z">
                    <w:rPr>
                      <w:rFonts w:ascii="Helvetica" w:hAnsi="Helvetica" w:cs="Helvetica"/>
                      <w:color w:val="4F4F4F"/>
                      <w:sz w:val="21"/>
                      <w:szCs w:val="21"/>
                      <w:shd w:val="clear" w:color="auto" w:fill="FFFFFF"/>
                    </w:rPr>
                  </w:rPrChange>
                </w:rPr>
                <w:t xml:space="preserve">he electronic power steering ECU </w:t>
              </w:r>
              <w:r w:rsidRPr="00A40B8E">
                <w:rPr>
                  <w:b/>
                  <w:rPrChange w:id="171" w:author="Joshua Schoenfield" w:date="2018-01-02T19:52:00Z">
                    <w:rPr>
                      <w:rFonts w:ascii="Helvetica" w:hAnsi="Helvetica" w:cs="Helvetica"/>
                      <w:color w:val="4F4F4F"/>
                      <w:sz w:val="21"/>
                      <w:szCs w:val="21"/>
                      <w:shd w:val="clear" w:color="auto" w:fill="FFFFFF"/>
                    </w:rPr>
                  </w:rPrChange>
                </w:rPr>
                <w:t>shall</w:t>
              </w:r>
              <w:r w:rsidRPr="0009277D">
                <w:rPr>
                  <w:rPrChange w:id="172" w:author="Joshua Schoenfield" w:date="2018-01-02T19:27:00Z">
                    <w:rPr>
                      <w:rFonts w:ascii="Helvetica" w:hAnsi="Helvetica" w:cs="Helvetica"/>
                      <w:color w:val="4F4F4F"/>
                      <w:sz w:val="21"/>
                      <w:szCs w:val="21"/>
                      <w:shd w:val="clear" w:color="auto" w:fill="FFFFFF"/>
                    </w:rPr>
                  </w:rPrChange>
                </w:rPr>
                <w:t xml:space="preserve"> ensure that the lane keeping assistance torque is applied for only </w:t>
              </w:r>
              <w:proofErr w:type="spellStart"/>
              <w:r w:rsidRPr="0009277D">
                <w:rPr>
                  <w:rPrChange w:id="173" w:author="Joshua Schoenfield" w:date="2018-01-02T19:27:00Z">
                    <w:rPr>
                      <w:rFonts w:ascii="Helvetica" w:hAnsi="Helvetica" w:cs="Helvetica"/>
                      <w:color w:val="4F4F4F"/>
                      <w:sz w:val="21"/>
                      <w:szCs w:val="21"/>
                      <w:shd w:val="clear" w:color="auto" w:fill="FFFFFF"/>
                    </w:rPr>
                  </w:rPrChange>
                </w:rPr>
                <w:t>Max_Duration</w:t>
              </w:r>
            </w:ins>
            <w:proofErr w:type="spellEnd"/>
          </w:p>
        </w:tc>
        <w:tc>
          <w:tcPr>
            <w:tcW w:w="360" w:type="dxa"/>
            <w:tcMar>
              <w:top w:w="100" w:type="dxa"/>
              <w:left w:w="100" w:type="dxa"/>
              <w:bottom w:w="100" w:type="dxa"/>
              <w:right w:w="100" w:type="dxa"/>
            </w:tcMar>
          </w:tcPr>
          <w:p w:rsidR="00F330EF" w:rsidRDefault="00F330EF" w:rsidP="00F330EF">
            <w:pPr>
              <w:widowControl w:val="0"/>
              <w:spacing w:line="240" w:lineRule="auto"/>
            </w:pPr>
            <w:ins w:id="174" w:author="Joshua Schoenfield" w:date="2018-01-02T19:27:00Z">
              <w:r>
                <w:t>B</w:t>
              </w:r>
            </w:ins>
          </w:p>
        </w:tc>
        <w:tc>
          <w:tcPr>
            <w:tcW w:w="1245" w:type="dxa"/>
            <w:tcMar>
              <w:top w:w="100" w:type="dxa"/>
              <w:left w:w="100" w:type="dxa"/>
              <w:bottom w:w="100" w:type="dxa"/>
              <w:right w:w="100" w:type="dxa"/>
            </w:tcMar>
          </w:tcPr>
          <w:p w:rsidR="00F330EF" w:rsidRDefault="00F330EF" w:rsidP="00F330EF">
            <w:pPr>
              <w:widowControl w:val="0"/>
              <w:spacing w:line="240" w:lineRule="auto"/>
            </w:pPr>
            <w:ins w:id="175" w:author="Joshua Schoenfield" w:date="2018-01-02T20:25:00Z">
              <w:r>
                <w:t xml:space="preserve">500 </w:t>
              </w:r>
              <w:proofErr w:type="spellStart"/>
              <w:r>
                <w:t>ms</w:t>
              </w:r>
            </w:ins>
            <w:proofErr w:type="spellEnd"/>
          </w:p>
        </w:tc>
        <w:tc>
          <w:tcPr>
            <w:tcW w:w="1920" w:type="dxa"/>
            <w:tcMar>
              <w:top w:w="100" w:type="dxa"/>
              <w:left w:w="100" w:type="dxa"/>
              <w:bottom w:w="100" w:type="dxa"/>
              <w:right w:w="100" w:type="dxa"/>
            </w:tcMar>
          </w:tcPr>
          <w:p w:rsidR="00F330EF" w:rsidRDefault="002F6C5F" w:rsidP="00F02D8A">
            <w:pPr>
              <w:widowControl w:val="0"/>
              <w:spacing w:line="240" w:lineRule="auto"/>
            </w:pPr>
            <w:ins w:id="176" w:author="Joshua Schoenfield" w:date="2018-01-02T23:03:00Z">
              <w:r>
                <w:t>L</w:t>
              </w:r>
              <w:r w:rsidRPr="00094C9F">
                <w:t>ane assistance output is set to zero</w:t>
              </w:r>
            </w:ins>
          </w:p>
        </w:tc>
      </w:tr>
    </w:tbl>
    <w:p w:rsidR="00A526D4" w:rsidRDefault="00A526D4"/>
    <w:p w:rsidR="00A526D4" w:rsidRDefault="00A526D4"/>
    <w:p w:rsidR="00A526D4" w:rsidRDefault="00F02D8A">
      <w:r>
        <w:t>Lane Keeping Assistance (LKA) Verification and Validation Acceptance Criteria:</w:t>
      </w:r>
    </w:p>
    <w:p w:rsidR="00A526D4" w:rsidRDefault="00A526D4"/>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526D4">
        <w:tc>
          <w:tcPr>
            <w:tcW w:w="153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 xml:space="preserve">Validation Acceptance </w:t>
            </w:r>
          </w:p>
          <w:p w:rsidR="00A526D4" w:rsidRDefault="00F02D8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 xml:space="preserve">Verification Acceptance </w:t>
            </w:r>
          </w:p>
          <w:p w:rsidR="00A526D4" w:rsidRDefault="00F02D8A">
            <w:pPr>
              <w:widowControl w:val="0"/>
              <w:spacing w:line="240" w:lineRule="auto"/>
              <w:rPr>
                <w:b/>
              </w:rPr>
            </w:pPr>
            <w:r>
              <w:rPr>
                <w:b/>
              </w:rPr>
              <w:t>Criteria and Method</w:t>
            </w:r>
          </w:p>
        </w:tc>
      </w:tr>
      <w:tr w:rsidR="00A526D4">
        <w:tc>
          <w:tcPr>
            <w:tcW w:w="1530" w:type="dxa"/>
            <w:tcMar>
              <w:top w:w="100" w:type="dxa"/>
              <w:left w:w="100" w:type="dxa"/>
              <w:bottom w:w="100" w:type="dxa"/>
              <w:right w:w="100" w:type="dxa"/>
            </w:tcMar>
          </w:tcPr>
          <w:p w:rsidR="00A526D4" w:rsidRDefault="00F02D8A">
            <w:pPr>
              <w:widowControl w:val="0"/>
              <w:spacing w:line="240" w:lineRule="auto"/>
            </w:pPr>
            <w:r>
              <w:lastRenderedPageBreak/>
              <w:t>Functional</w:t>
            </w:r>
          </w:p>
          <w:p w:rsidR="00A526D4" w:rsidRDefault="00F02D8A">
            <w:pPr>
              <w:widowControl w:val="0"/>
              <w:spacing w:line="240" w:lineRule="auto"/>
            </w:pPr>
            <w:r>
              <w:t>Safety</w:t>
            </w:r>
          </w:p>
          <w:p w:rsidR="00A526D4" w:rsidRDefault="00F02D8A">
            <w:pPr>
              <w:widowControl w:val="0"/>
              <w:spacing w:line="240" w:lineRule="auto"/>
            </w:pPr>
            <w:r>
              <w:t>Requirement</w:t>
            </w:r>
          </w:p>
          <w:p w:rsidR="00A526D4" w:rsidRDefault="00F02D8A">
            <w:pPr>
              <w:widowControl w:val="0"/>
              <w:spacing w:line="240" w:lineRule="auto"/>
            </w:pPr>
            <w:r>
              <w:t>02-01</w:t>
            </w:r>
          </w:p>
        </w:tc>
        <w:tc>
          <w:tcPr>
            <w:tcW w:w="4155" w:type="dxa"/>
            <w:tcMar>
              <w:top w:w="100" w:type="dxa"/>
              <w:left w:w="100" w:type="dxa"/>
              <w:bottom w:w="100" w:type="dxa"/>
              <w:right w:w="100" w:type="dxa"/>
            </w:tcMar>
          </w:tcPr>
          <w:p w:rsidR="00A526D4" w:rsidRDefault="00CC3EA4">
            <w:pPr>
              <w:widowControl w:val="0"/>
              <w:spacing w:line="240" w:lineRule="auto"/>
              <w:pPrChange w:id="177" w:author="Joshua Schoenfield" w:date="2018-01-02T20:48:00Z">
                <w:pPr>
                  <w:widowControl w:val="0"/>
                </w:pPr>
              </w:pPrChange>
            </w:pPr>
            <w:ins w:id="178" w:author="Joshua Schoenfield" w:date="2018-01-02T20:47:00Z">
              <w:r w:rsidRPr="00CC3EA4">
                <w:rPr>
                  <w:rPrChange w:id="179" w:author="Joshua Schoenfield" w:date="2018-01-02T20:48:00Z">
                    <w:rPr>
                      <w:rFonts w:ascii="Helvetica" w:hAnsi="Helvetica" w:cs="Helvetica"/>
                      <w:color w:val="4F4F4F"/>
                      <w:sz w:val="21"/>
                      <w:szCs w:val="21"/>
                      <w:shd w:val="clear" w:color="auto" w:fill="FFFFFF"/>
                    </w:rPr>
                  </w:rPrChange>
                </w:rPr>
                <w:t xml:space="preserve">Test that the value of </w:t>
              </w:r>
            </w:ins>
            <w:proofErr w:type="spellStart"/>
            <w:ins w:id="180" w:author="Joshua Schoenfield" w:date="2018-01-02T20:48:00Z">
              <w:r w:rsidRPr="00094C9F">
                <w:t>Max_Duration</w:t>
              </w:r>
              <w:proofErr w:type="spellEnd"/>
              <w:r w:rsidRPr="00F02D8A">
                <w:t xml:space="preserve"> </w:t>
              </w:r>
            </w:ins>
            <w:ins w:id="181" w:author="Joshua Schoenfield" w:date="2018-01-02T20:47:00Z">
              <w:r w:rsidRPr="00CC3EA4">
                <w:rPr>
                  <w:rPrChange w:id="182" w:author="Joshua Schoenfield" w:date="2018-01-02T20:48:00Z">
                    <w:rPr>
                      <w:rFonts w:ascii="Helvetica" w:hAnsi="Helvetica" w:cs="Helvetica"/>
                      <w:color w:val="4F4F4F"/>
                      <w:sz w:val="21"/>
                      <w:szCs w:val="21"/>
                      <w:shd w:val="clear" w:color="auto" w:fill="FFFFFF"/>
                    </w:rPr>
                  </w:rPrChange>
                </w:rPr>
                <w:t xml:space="preserve">chosen </w:t>
              </w:r>
            </w:ins>
            <w:ins w:id="183" w:author="Joshua Schoenfield" w:date="2018-01-02T20:48:00Z">
              <w:r w:rsidRPr="00CC3EA4">
                <w:rPr>
                  <w:rPrChange w:id="184" w:author="Joshua Schoenfield" w:date="2018-01-02T20:48:00Z">
                    <w:rPr>
                      <w:rFonts w:ascii="Helvetica" w:hAnsi="Helvetica" w:cs="Helvetica"/>
                      <w:color w:val="4F4F4F"/>
                      <w:sz w:val="21"/>
                      <w:szCs w:val="21"/>
                      <w:shd w:val="clear" w:color="auto" w:fill="FFFFFF"/>
                    </w:rPr>
                  </w:rPrChange>
                </w:rPr>
                <w:t>to validate that it</w:t>
              </w:r>
            </w:ins>
            <w:ins w:id="185" w:author="Joshua Schoenfield" w:date="2018-01-02T20:47:00Z">
              <w:r w:rsidRPr="00CC3EA4">
                <w:rPr>
                  <w:rPrChange w:id="186" w:author="Joshua Schoenfield" w:date="2018-01-02T20:48:00Z">
                    <w:rPr>
                      <w:rFonts w:ascii="Helvetica" w:hAnsi="Helvetica" w:cs="Helvetica"/>
                      <w:color w:val="4F4F4F"/>
                      <w:sz w:val="21"/>
                      <w:szCs w:val="21"/>
                      <w:shd w:val="clear" w:color="auto" w:fill="FFFFFF"/>
                    </w:rPr>
                  </w:rPrChange>
                </w:rPr>
                <w:t xml:space="preserve"> dissuade</w:t>
              </w:r>
            </w:ins>
            <w:ins w:id="187" w:author="Joshua Schoenfield" w:date="2018-01-02T20:48:00Z">
              <w:r w:rsidRPr="00CC3EA4">
                <w:rPr>
                  <w:rPrChange w:id="188" w:author="Joshua Schoenfield" w:date="2018-01-02T20:48:00Z">
                    <w:rPr>
                      <w:rFonts w:ascii="Helvetica" w:hAnsi="Helvetica" w:cs="Helvetica"/>
                      <w:color w:val="4F4F4F"/>
                      <w:sz w:val="21"/>
                      <w:szCs w:val="21"/>
                      <w:shd w:val="clear" w:color="auto" w:fill="FFFFFF"/>
                    </w:rPr>
                  </w:rPrChange>
                </w:rPr>
                <w:t>s</w:t>
              </w:r>
            </w:ins>
            <w:ins w:id="189" w:author="Joshua Schoenfield" w:date="2018-01-02T20:47:00Z">
              <w:r w:rsidRPr="00CC3EA4">
                <w:rPr>
                  <w:rPrChange w:id="190" w:author="Joshua Schoenfield" w:date="2018-01-02T20:48:00Z">
                    <w:rPr>
                      <w:rFonts w:ascii="Helvetica" w:hAnsi="Helvetica" w:cs="Helvetica"/>
                      <w:color w:val="4F4F4F"/>
                      <w:sz w:val="21"/>
                      <w:szCs w:val="21"/>
                      <w:shd w:val="clear" w:color="auto" w:fill="FFFFFF"/>
                    </w:rPr>
                  </w:rPrChange>
                </w:rPr>
                <w:t xml:space="preserve"> drivers from taking their hands off the wheel.</w:t>
              </w:r>
            </w:ins>
          </w:p>
        </w:tc>
        <w:tc>
          <w:tcPr>
            <w:tcW w:w="4005" w:type="dxa"/>
            <w:tcMar>
              <w:top w:w="100" w:type="dxa"/>
              <w:left w:w="100" w:type="dxa"/>
              <w:bottom w:w="100" w:type="dxa"/>
              <w:right w:w="100" w:type="dxa"/>
            </w:tcMar>
          </w:tcPr>
          <w:p w:rsidR="00A526D4" w:rsidRDefault="00CC3EA4" w:rsidP="00F02D8A">
            <w:pPr>
              <w:widowControl w:val="0"/>
              <w:spacing w:line="240" w:lineRule="auto"/>
            </w:pPr>
            <w:ins w:id="191" w:author="Joshua Schoenfield" w:date="2018-01-02T20:47:00Z">
              <w:r w:rsidRPr="00CC3EA4">
                <w:rPr>
                  <w:rPrChange w:id="192" w:author="Joshua Schoenfield" w:date="2018-01-02T20:48:00Z">
                    <w:rPr>
                      <w:rFonts w:ascii="Helvetica" w:hAnsi="Helvetica" w:cs="Helvetica"/>
                      <w:color w:val="4F4F4F"/>
                      <w:sz w:val="21"/>
                      <w:szCs w:val="21"/>
                      <w:shd w:val="clear" w:color="auto" w:fill="FFFFFF"/>
                    </w:rPr>
                  </w:rPrChange>
                </w:rPr>
                <w:t>Verify that the system really does turn off</w:t>
              </w:r>
            </w:ins>
            <w:ins w:id="193" w:author="Joshua Schoenfield" w:date="2018-01-02T20:50:00Z">
              <w:r w:rsidR="00031799">
                <w:t xml:space="preserve"> within 500 </w:t>
              </w:r>
              <w:proofErr w:type="spellStart"/>
              <w:r w:rsidR="00031799">
                <w:t>ms</w:t>
              </w:r>
            </w:ins>
            <w:proofErr w:type="spellEnd"/>
            <w:ins w:id="194" w:author="Joshua Schoenfield" w:date="2018-01-02T20:47:00Z">
              <w:r w:rsidRPr="00CC3EA4">
                <w:rPr>
                  <w:rPrChange w:id="195" w:author="Joshua Schoenfield" w:date="2018-01-02T20:48:00Z">
                    <w:rPr>
                      <w:rFonts w:ascii="Helvetica" w:hAnsi="Helvetica" w:cs="Helvetica"/>
                      <w:color w:val="4F4F4F"/>
                      <w:sz w:val="21"/>
                      <w:szCs w:val="21"/>
                      <w:shd w:val="clear" w:color="auto" w:fill="FFFFFF"/>
                    </w:rPr>
                  </w:rPrChange>
                </w:rPr>
                <w:t xml:space="preserve"> if the lane keeping assistance ever exceeds </w:t>
              </w:r>
            </w:ins>
            <w:proofErr w:type="spellStart"/>
            <w:ins w:id="196" w:author="Joshua Schoenfield" w:date="2018-01-02T20:48:00Z">
              <w:r w:rsidRPr="00094C9F">
                <w:t>Max_Duration</w:t>
              </w:r>
            </w:ins>
            <w:proofErr w:type="spellEnd"/>
          </w:p>
        </w:tc>
      </w:tr>
    </w:tbl>
    <w:p w:rsidR="00A526D4" w:rsidRDefault="00A526D4"/>
    <w:p w:rsidR="00A526D4" w:rsidRDefault="00F02D8A">
      <w:pPr>
        <w:pStyle w:val="Heading2"/>
        <w:contextualSpacing w:val="0"/>
        <w:rPr>
          <w:ins w:id="197" w:author="Joshua Schoenfield" w:date="2018-01-02T20:22:00Z"/>
        </w:rPr>
      </w:pPr>
      <w:bookmarkStart w:id="198" w:name="_74udkdvf7nod" w:colFirst="0" w:colLast="0"/>
      <w:bookmarkEnd w:id="198"/>
      <w:r>
        <w:t>Refinement of the System Architecture</w:t>
      </w:r>
    </w:p>
    <w:p w:rsidR="004A0AC5" w:rsidRPr="00F02D8A" w:rsidRDefault="004A0AC5">
      <w:pPr>
        <w:pPrChange w:id="199" w:author="Joshua Schoenfield" w:date="2018-01-02T20:22:00Z">
          <w:pPr>
            <w:pStyle w:val="Heading2"/>
            <w:contextualSpacing w:val="0"/>
          </w:pPr>
        </w:pPrChange>
      </w:pPr>
      <w:ins w:id="200" w:author="Joshua Schoenfield" w:date="2018-01-02T20:22:00Z">
        <w:r>
          <w:t>The refined system architecture, including all the ASIL labels can be seen in the following figure:</w:t>
        </w:r>
      </w:ins>
    </w:p>
    <w:p w:rsidR="004A0AC5" w:rsidRDefault="00F02D8A">
      <w:del w:id="201" w:author="Joshua Schoenfield" w:date="2018-01-02T20:22:00Z">
        <w:r w:rsidDel="004A0AC5">
          <w:rPr>
            <w:b/>
            <w:color w:val="B7B7B7"/>
          </w:rPr>
          <w:delText>[Instructions: Include the refined system architecture. Hint: The refined system architecture should include the system architecture from the end of the functional safety lesson including all of the ASIL labels.]</w:delText>
        </w:r>
      </w:del>
      <w:ins w:id="202" w:author="Joshua Schoenfield" w:date="2018-01-02T20:21:00Z">
        <w:r w:rsidR="004A0AC5" w:rsidRPr="004A0AC5">
          <w:rPr>
            <w:noProof/>
            <w:lang w:val="en-US"/>
          </w:rPr>
          <w:drawing>
            <wp:inline distT="0" distB="0" distL="0" distR="0">
              <wp:extent cx="5943600" cy="3343275"/>
              <wp:effectExtent l="0" t="0" r="0" b="9525"/>
              <wp:docPr id="5" name="Picture 5" descr="C:\Users\Joshua\Dropbox\Udacity\CarND\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ua\Dropbox\Udacity\CarND\CarND-Functional-Safety-Project\Architecture_Diagrams\graphic_asset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ins>
    </w:p>
    <w:p w:rsidR="00A526D4" w:rsidRDefault="00F02D8A">
      <w:pPr>
        <w:pStyle w:val="Heading2"/>
        <w:contextualSpacing w:val="0"/>
      </w:pPr>
      <w:bookmarkStart w:id="203" w:name="_g2lqf7kmbspk" w:colFirst="0" w:colLast="0"/>
      <w:bookmarkEnd w:id="203"/>
      <w:r>
        <w:t>Allocation of Functional Safety Requirements to Architecture Elements</w:t>
      </w:r>
    </w:p>
    <w:p w:rsidR="00A526D4" w:rsidDel="00A40B8E" w:rsidRDefault="00F02D8A">
      <w:pPr>
        <w:rPr>
          <w:del w:id="204" w:author="Joshua Schoenfield" w:date="2018-01-02T19:55:00Z"/>
        </w:rPr>
      </w:pPr>
      <w:del w:id="205" w:author="Joshua Schoenfield" w:date="2018-01-02T19:55:00Z">
        <w:r w:rsidDel="00A40B8E">
          <w:rPr>
            <w:b/>
            <w:color w:val="B7B7B7"/>
          </w:rPr>
          <w:delText>[Instructions: Mark which element or elements are responsible for meeting the functional safety requirement. Hint: Only one ECU is responsible for meeting all of the requirements.]</w:delText>
        </w:r>
      </w:del>
    </w:p>
    <w:p w:rsidR="00A526D4" w:rsidRDefault="00A526D4"/>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526D4">
        <w:tc>
          <w:tcPr>
            <w:tcW w:w="153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Car Display ECU</w:t>
            </w:r>
          </w:p>
        </w:tc>
      </w:tr>
      <w:tr w:rsidR="00A40B8E">
        <w:tc>
          <w:tcPr>
            <w:tcW w:w="1530" w:type="dxa"/>
            <w:tcMar>
              <w:top w:w="100" w:type="dxa"/>
              <w:left w:w="100" w:type="dxa"/>
              <w:bottom w:w="100" w:type="dxa"/>
              <w:right w:w="100" w:type="dxa"/>
            </w:tcMar>
          </w:tcPr>
          <w:p w:rsidR="00A40B8E" w:rsidRDefault="00A40B8E" w:rsidP="00A40B8E">
            <w:pPr>
              <w:widowControl w:val="0"/>
              <w:spacing w:line="240" w:lineRule="auto"/>
            </w:pPr>
            <w:r>
              <w:t>Functional</w:t>
            </w:r>
          </w:p>
          <w:p w:rsidR="00A40B8E" w:rsidRDefault="00A40B8E" w:rsidP="00A40B8E">
            <w:pPr>
              <w:widowControl w:val="0"/>
              <w:spacing w:line="240" w:lineRule="auto"/>
            </w:pPr>
            <w:r>
              <w:t>Safety</w:t>
            </w:r>
          </w:p>
          <w:p w:rsidR="00A40B8E" w:rsidRDefault="00A40B8E" w:rsidP="00A40B8E">
            <w:pPr>
              <w:widowControl w:val="0"/>
              <w:spacing w:line="240" w:lineRule="auto"/>
            </w:pPr>
            <w:r>
              <w:t>Requirement</w:t>
            </w:r>
          </w:p>
          <w:p w:rsidR="00A40B8E" w:rsidRDefault="00A40B8E" w:rsidP="00A40B8E">
            <w:pPr>
              <w:widowControl w:val="0"/>
              <w:spacing w:line="240" w:lineRule="auto"/>
            </w:pPr>
            <w:r>
              <w:t>01-01</w:t>
            </w:r>
          </w:p>
        </w:tc>
        <w:tc>
          <w:tcPr>
            <w:tcW w:w="3510" w:type="dxa"/>
            <w:tcMar>
              <w:top w:w="100" w:type="dxa"/>
              <w:left w:w="100" w:type="dxa"/>
              <w:bottom w:w="100" w:type="dxa"/>
              <w:right w:w="100" w:type="dxa"/>
            </w:tcMar>
          </w:tcPr>
          <w:p w:rsidR="00A40B8E" w:rsidRDefault="00A40B8E" w:rsidP="00F02D8A">
            <w:pPr>
              <w:widowControl w:val="0"/>
            </w:pPr>
            <w:ins w:id="206" w:author="Joshua Schoenfield" w:date="2018-01-02T19:51:00Z">
              <w:r w:rsidRPr="00094C9F">
                <w:t xml:space="preserve">The </w:t>
              </w:r>
            </w:ins>
            <w:ins w:id="207" w:author="Joshua Schoenfield" w:date="2018-01-02T20:19:00Z">
              <w:r w:rsidR="004A0AC5">
                <w:t>Electronic Power Steering ECU</w:t>
              </w:r>
            </w:ins>
            <w:ins w:id="208" w:author="Joshua Schoenfield" w:date="2018-01-02T19:51:00Z">
              <w:r w:rsidRPr="00094C9F">
                <w:t xml:space="preserve"> </w:t>
              </w:r>
              <w:r w:rsidRPr="00094C9F">
                <w:rPr>
                  <w:b/>
                </w:rPr>
                <w:t>shall</w:t>
              </w:r>
              <w:r w:rsidRPr="00094C9F">
                <w:t xml:space="preserve"> ensure that the lane departure oscillating torque amplitude is below </w:t>
              </w:r>
              <w:proofErr w:type="spellStart"/>
              <w:r w:rsidRPr="00094C9F">
                <w:t>Max_Torque_Amplitude</w:t>
              </w:r>
            </w:ins>
            <w:proofErr w:type="spellEnd"/>
          </w:p>
        </w:tc>
        <w:tc>
          <w:tcPr>
            <w:tcW w:w="1350" w:type="dxa"/>
            <w:tcMar>
              <w:top w:w="100" w:type="dxa"/>
              <w:left w:w="100" w:type="dxa"/>
              <w:bottom w:w="100" w:type="dxa"/>
              <w:right w:w="100" w:type="dxa"/>
            </w:tcMar>
          </w:tcPr>
          <w:p w:rsidR="00A40B8E" w:rsidRPr="00A40B8E" w:rsidRDefault="00A40B8E" w:rsidP="00A40B8E">
            <w:pPr>
              <w:widowControl w:val="0"/>
              <w:spacing w:line="240" w:lineRule="auto"/>
              <w:rPr>
                <w:b/>
                <w:sz w:val="52"/>
                <w:rPrChange w:id="209" w:author="Joshua Schoenfield" w:date="2018-01-02T19:55:00Z">
                  <w:rPr>
                    <w:b/>
                  </w:rPr>
                </w:rPrChange>
              </w:rPr>
            </w:pPr>
            <w:ins w:id="210" w:author="Joshua Schoenfield" w:date="2018-01-02T19:54:00Z">
              <w:r w:rsidRPr="00A40B8E">
                <w:rPr>
                  <w:b/>
                  <w:sz w:val="52"/>
                  <w:rPrChange w:id="211" w:author="Joshua Schoenfield" w:date="2018-01-02T19:55:00Z">
                    <w:rPr>
                      <w:b/>
                    </w:rPr>
                  </w:rPrChange>
                </w:rPr>
                <w:sym w:font="Wingdings" w:char="F0FC"/>
              </w:r>
            </w:ins>
          </w:p>
        </w:tc>
        <w:tc>
          <w:tcPr>
            <w:tcW w:w="1245" w:type="dxa"/>
            <w:tcMar>
              <w:top w:w="100" w:type="dxa"/>
              <w:left w:w="100" w:type="dxa"/>
              <w:bottom w:w="100" w:type="dxa"/>
              <w:right w:w="100" w:type="dxa"/>
            </w:tcMar>
          </w:tcPr>
          <w:p w:rsidR="00A40B8E" w:rsidRDefault="00A40B8E" w:rsidP="00A40B8E">
            <w:pPr>
              <w:widowControl w:val="0"/>
              <w:spacing w:line="240" w:lineRule="auto"/>
              <w:rPr>
                <w:b/>
              </w:rPr>
            </w:pPr>
          </w:p>
        </w:tc>
        <w:tc>
          <w:tcPr>
            <w:tcW w:w="1920" w:type="dxa"/>
            <w:tcMar>
              <w:top w:w="100" w:type="dxa"/>
              <w:left w:w="100" w:type="dxa"/>
              <w:bottom w:w="100" w:type="dxa"/>
              <w:right w:w="100" w:type="dxa"/>
            </w:tcMar>
          </w:tcPr>
          <w:p w:rsidR="00A40B8E" w:rsidRDefault="00A40B8E" w:rsidP="00A40B8E">
            <w:pPr>
              <w:widowControl w:val="0"/>
              <w:spacing w:line="240" w:lineRule="auto"/>
              <w:rPr>
                <w:b/>
              </w:rPr>
            </w:pPr>
          </w:p>
        </w:tc>
      </w:tr>
      <w:tr w:rsidR="00A40B8E">
        <w:tc>
          <w:tcPr>
            <w:tcW w:w="1530" w:type="dxa"/>
            <w:tcMar>
              <w:top w:w="100" w:type="dxa"/>
              <w:left w:w="100" w:type="dxa"/>
              <w:bottom w:w="100" w:type="dxa"/>
              <w:right w:w="100" w:type="dxa"/>
            </w:tcMar>
          </w:tcPr>
          <w:p w:rsidR="00A40B8E" w:rsidRDefault="00A40B8E" w:rsidP="00A40B8E">
            <w:pPr>
              <w:widowControl w:val="0"/>
              <w:spacing w:line="240" w:lineRule="auto"/>
            </w:pPr>
            <w:r>
              <w:lastRenderedPageBreak/>
              <w:t>Functional</w:t>
            </w:r>
          </w:p>
          <w:p w:rsidR="00A40B8E" w:rsidRDefault="00A40B8E" w:rsidP="00A40B8E">
            <w:pPr>
              <w:widowControl w:val="0"/>
              <w:spacing w:line="240" w:lineRule="auto"/>
            </w:pPr>
            <w:r>
              <w:t>Safety</w:t>
            </w:r>
          </w:p>
          <w:p w:rsidR="00A40B8E" w:rsidRDefault="00A40B8E" w:rsidP="00A40B8E">
            <w:pPr>
              <w:widowControl w:val="0"/>
              <w:spacing w:line="240" w:lineRule="auto"/>
            </w:pPr>
            <w:r>
              <w:t>Requirement</w:t>
            </w:r>
          </w:p>
          <w:p w:rsidR="00A40B8E" w:rsidRDefault="00A40B8E" w:rsidP="00A40B8E">
            <w:pPr>
              <w:widowControl w:val="0"/>
              <w:spacing w:line="240" w:lineRule="auto"/>
            </w:pPr>
            <w:r>
              <w:t>01-02</w:t>
            </w:r>
          </w:p>
        </w:tc>
        <w:tc>
          <w:tcPr>
            <w:tcW w:w="3510" w:type="dxa"/>
            <w:tcMar>
              <w:top w:w="100" w:type="dxa"/>
              <w:left w:w="100" w:type="dxa"/>
              <w:bottom w:w="100" w:type="dxa"/>
              <w:right w:w="100" w:type="dxa"/>
            </w:tcMar>
          </w:tcPr>
          <w:p w:rsidR="00A40B8E" w:rsidRPr="00094C9F" w:rsidRDefault="00A40B8E" w:rsidP="00A40B8E">
            <w:pPr>
              <w:widowControl w:val="0"/>
              <w:pBdr>
                <w:top w:val="none" w:sz="0" w:space="0" w:color="auto"/>
                <w:left w:val="none" w:sz="0" w:space="0" w:color="auto"/>
                <w:bottom w:val="none" w:sz="0" w:space="0" w:color="auto"/>
                <w:right w:val="none" w:sz="0" w:space="0" w:color="auto"/>
                <w:between w:val="none" w:sz="0" w:space="0" w:color="auto"/>
              </w:pBdr>
              <w:spacing w:line="240" w:lineRule="auto"/>
              <w:rPr>
                <w:ins w:id="212" w:author="Joshua Schoenfield" w:date="2018-01-02T19:52:00Z"/>
              </w:rPr>
            </w:pPr>
            <w:ins w:id="213" w:author="Joshua Schoenfield" w:date="2018-01-02T19:52:00Z">
              <w:r w:rsidRPr="00094C9F">
                <w:t xml:space="preserve">The </w:t>
              </w:r>
            </w:ins>
            <w:ins w:id="214" w:author="Joshua Schoenfield" w:date="2018-01-02T20:19:00Z">
              <w:r w:rsidR="004A0AC5">
                <w:t>Electronic Power Steering ECU</w:t>
              </w:r>
              <w:r w:rsidR="004A0AC5" w:rsidRPr="00094C9F">
                <w:t xml:space="preserve"> </w:t>
              </w:r>
            </w:ins>
            <w:ins w:id="215" w:author="Joshua Schoenfield" w:date="2018-01-02T19:52:00Z">
              <w:r w:rsidRPr="00094C9F">
                <w:rPr>
                  <w:b/>
                </w:rPr>
                <w:t>shall</w:t>
              </w:r>
              <w:r w:rsidRPr="00094C9F">
                <w:t xml:space="preserve"> ensure that the lane departure oscillating torque frequency is below </w:t>
              </w:r>
              <w:proofErr w:type="spellStart"/>
              <w:r w:rsidRPr="00094C9F">
                <w:t>Max_Torque_Frequency</w:t>
              </w:r>
              <w:proofErr w:type="spellEnd"/>
            </w:ins>
          </w:p>
          <w:p w:rsidR="00A40B8E" w:rsidRDefault="00A40B8E" w:rsidP="00A40B8E">
            <w:pPr>
              <w:widowControl w:val="0"/>
            </w:pPr>
          </w:p>
        </w:tc>
        <w:tc>
          <w:tcPr>
            <w:tcW w:w="1350" w:type="dxa"/>
            <w:tcMar>
              <w:top w:w="100" w:type="dxa"/>
              <w:left w:w="100" w:type="dxa"/>
              <w:bottom w:w="100" w:type="dxa"/>
              <w:right w:w="100" w:type="dxa"/>
            </w:tcMar>
          </w:tcPr>
          <w:p w:rsidR="00A40B8E" w:rsidRPr="00A40B8E" w:rsidRDefault="00A40B8E" w:rsidP="00A40B8E">
            <w:pPr>
              <w:widowControl w:val="0"/>
              <w:spacing w:line="240" w:lineRule="auto"/>
              <w:rPr>
                <w:b/>
                <w:sz w:val="52"/>
                <w:rPrChange w:id="216" w:author="Joshua Schoenfield" w:date="2018-01-02T19:55:00Z">
                  <w:rPr>
                    <w:b/>
                  </w:rPr>
                </w:rPrChange>
              </w:rPr>
            </w:pPr>
            <w:ins w:id="217" w:author="Joshua Schoenfield" w:date="2018-01-02T19:54:00Z">
              <w:r w:rsidRPr="00A40B8E">
                <w:rPr>
                  <w:b/>
                  <w:sz w:val="52"/>
                  <w:rPrChange w:id="218" w:author="Joshua Schoenfield" w:date="2018-01-02T19:55:00Z">
                    <w:rPr>
                      <w:b/>
                    </w:rPr>
                  </w:rPrChange>
                </w:rPr>
                <w:sym w:font="Wingdings" w:char="F0FC"/>
              </w:r>
            </w:ins>
          </w:p>
        </w:tc>
        <w:tc>
          <w:tcPr>
            <w:tcW w:w="1245" w:type="dxa"/>
            <w:tcMar>
              <w:top w:w="100" w:type="dxa"/>
              <w:left w:w="100" w:type="dxa"/>
              <w:bottom w:w="100" w:type="dxa"/>
              <w:right w:w="100" w:type="dxa"/>
            </w:tcMar>
          </w:tcPr>
          <w:p w:rsidR="00A40B8E" w:rsidRDefault="00A40B8E" w:rsidP="00A40B8E">
            <w:pPr>
              <w:widowControl w:val="0"/>
              <w:spacing w:line="240" w:lineRule="auto"/>
              <w:rPr>
                <w:b/>
              </w:rPr>
            </w:pPr>
          </w:p>
        </w:tc>
        <w:tc>
          <w:tcPr>
            <w:tcW w:w="1920" w:type="dxa"/>
            <w:tcMar>
              <w:top w:w="100" w:type="dxa"/>
              <w:left w:w="100" w:type="dxa"/>
              <w:bottom w:w="100" w:type="dxa"/>
              <w:right w:w="100" w:type="dxa"/>
            </w:tcMar>
          </w:tcPr>
          <w:p w:rsidR="00A40B8E" w:rsidRDefault="00A40B8E" w:rsidP="00A40B8E">
            <w:pPr>
              <w:widowControl w:val="0"/>
              <w:spacing w:line="240" w:lineRule="auto"/>
              <w:rPr>
                <w:b/>
              </w:rPr>
            </w:pPr>
          </w:p>
        </w:tc>
      </w:tr>
      <w:tr w:rsidR="00A40B8E">
        <w:tc>
          <w:tcPr>
            <w:tcW w:w="1530" w:type="dxa"/>
            <w:tcMar>
              <w:top w:w="100" w:type="dxa"/>
              <w:left w:w="100" w:type="dxa"/>
              <w:bottom w:w="100" w:type="dxa"/>
              <w:right w:w="100" w:type="dxa"/>
            </w:tcMar>
          </w:tcPr>
          <w:p w:rsidR="00A40B8E" w:rsidRDefault="00A40B8E" w:rsidP="00A40B8E">
            <w:pPr>
              <w:widowControl w:val="0"/>
              <w:spacing w:line="240" w:lineRule="auto"/>
            </w:pPr>
            <w:r>
              <w:t>Functional</w:t>
            </w:r>
          </w:p>
          <w:p w:rsidR="00A40B8E" w:rsidRDefault="00A40B8E" w:rsidP="00A40B8E">
            <w:pPr>
              <w:widowControl w:val="0"/>
              <w:spacing w:line="240" w:lineRule="auto"/>
            </w:pPr>
            <w:r>
              <w:t>Safety</w:t>
            </w:r>
          </w:p>
          <w:p w:rsidR="00A40B8E" w:rsidRDefault="00A40B8E" w:rsidP="00A40B8E">
            <w:pPr>
              <w:widowControl w:val="0"/>
              <w:spacing w:line="240" w:lineRule="auto"/>
            </w:pPr>
            <w:r>
              <w:t>Requirement</w:t>
            </w:r>
          </w:p>
          <w:p w:rsidR="00A40B8E" w:rsidRDefault="00A40B8E" w:rsidP="00A40B8E">
            <w:pPr>
              <w:widowControl w:val="0"/>
              <w:spacing w:line="240" w:lineRule="auto"/>
            </w:pPr>
            <w:r>
              <w:t>02-01</w:t>
            </w:r>
          </w:p>
        </w:tc>
        <w:tc>
          <w:tcPr>
            <w:tcW w:w="3510" w:type="dxa"/>
            <w:tcMar>
              <w:top w:w="100" w:type="dxa"/>
              <w:left w:w="100" w:type="dxa"/>
              <w:bottom w:w="100" w:type="dxa"/>
              <w:right w:w="100" w:type="dxa"/>
            </w:tcMar>
          </w:tcPr>
          <w:p w:rsidR="00A40B8E" w:rsidRDefault="00A40B8E" w:rsidP="00A40B8E">
            <w:pPr>
              <w:widowControl w:val="0"/>
            </w:pPr>
            <w:ins w:id="219" w:author="Joshua Schoenfield" w:date="2018-01-02T19:52:00Z">
              <w:r w:rsidRPr="00094C9F">
                <w:t xml:space="preserve">The </w:t>
              </w:r>
            </w:ins>
            <w:ins w:id="220" w:author="Joshua Schoenfield" w:date="2018-01-02T20:19:00Z">
              <w:r w:rsidR="004A0AC5">
                <w:t>Electronic Power Steering ECU</w:t>
              </w:r>
              <w:r w:rsidR="004A0AC5" w:rsidRPr="00094C9F">
                <w:t xml:space="preserve"> </w:t>
              </w:r>
            </w:ins>
            <w:ins w:id="221" w:author="Joshua Schoenfield" w:date="2018-01-02T19:52:00Z">
              <w:r w:rsidRPr="00094C9F">
                <w:rPr>
                  <w:b/>
                </w:rPr>
                <w:t>shall</w:t>
              </w:r>
              <w:r w:rsidRPr="00094C9F">
                <w:t xml:space="preserve"> ensure that the lane keeping assistance torque is applied for only </w:t>
              </w:r>
              <w:proofErr w:type="spellStart"/>
              <w:r w:rsidRPr="00094C9F">
                <w:t>Max_Duration</w:t>
              </w:r>
            </w:ins>
            <w:proofErr w:type="spellEnd"/>
          </w:p>
        </w:tc>
        <w:tc>
          <w:tcPr>
            <w:tcW w:w="1350" w:type="dxa"/>
            <w:tcMar>
              <w:top w:w="100" w:type="dxa"/>
              <w:left w:w="100" w:type="dxa"/>
              <w:bottom w:w="100" w:type="dxa"/>
              <w:right w:w="100" w:type="dxa"/>
            </w:tcMar>
          </w:tcPr>
          <w:p w:rsidR="00A40B8E" w:rsidRPr="00A40B8E" w:rsidRDefault="00A40B8E" w:rsidP="00A40B8E">
            <w:pPr>
              <w:widowControl w:val="0"/>
              <w:spacing w:line="240" w:lineRule="auto"/>
              <w:rPr>
                <w:b/>
                <w:sz w:val="52"/>
                <w:rPrChange w:id="222" w:author="Joshua Schoenfield" w:date="2018-01-02T19:55:00Z">
                  <w:rPr>
                    <w:b/>
                  </w:rPr>
                </w:rPrChange>
              </w:rPr>
            </w:pPr>
            <w:ins w:id="223" w:author="Joshua Schoenfield" w:date="2018-01-02T19:54:00Z">
              <w:r w:rsidRPr="00A40B8E">
                <w:rPr>
                  <w:b/>
                  <w:sz w:val="52"/>
                  <w:rPrChange w:id="224" w:author="Joshua Schoenfield" w:date="2018-01-02T19:55:00Z">
                    <w:rPr>
                      <w:b/>
                    </w:rPr>
                  </w:rPrChange>
                </w:rPr>
                <w:sym w:font="Wingdings" w:char="F0FC"/>
              </w:r>
            </w:ins>
          </w:p>
        </w:tc>
        <w:tc>
          <w:tcPr>
            <w:tcW w:w="1245" w:type="dxa"/>
            <w:tcMar>
              <w:top w:w="100" w:type="dxa"/>
              <w:left w:w="100" w:type="dxa"/>
              <w:bottom w:w="100" w:type="dxa"/>
              <w:right w:w="100" w:type="dxa"/>
            </w:tcMar>
          </w:tcPr>
          <w:p w:rsidR="00A40B8E" w:rsidRDefault="00A40B8E" w:rsidP="00A40B8E">
            <w:pPr>
              <w:widowControl w:val="0"/>
              <w:spacing w:line="240" w:lineRule="auto"/>
              <w:rPr>
                <w:b/>
              </w:rPr>
            </w:pPr>
          </w:p>
        </w:tc>
        <w:tc>
          <w:tcPr>
            <w:tcW w:w="1920" w:type="dxa"/>
            <w:tcMar>
              <w:top w:w="100" w:type="dxa"/>
              <w:left w:w="100" w:type="dxa"/>
              <w:bottom w:w="100" w:type="dxa"/>
              <w:right w:w="100" w:type="dxa"/>
            </w:tcMar>
          </w:tcPr>
          <w:p w:rsidR="00A40B8E" w:rsidRDefault="00A40B8E" w:rsidP="00A40B8E">
            <w:pPr>
              <w:widowControl w:val="0"/>
              <w:spacing w:line="240" w:lineRule="auto"/>
              <w:rPr>
                <w:b/>
              </w:rPr>
            </w:pPr>
          </w:p>
        </w:tc>
      </w:tr>
    </w:tbl>
    <w:p w:rsidR="00A526D4" w:rsidRDefault="00A526D4"/>
    <w:p w:rsidR="00A526D4" w:rsidRDefault="00A526D4"/>
    <w:p w:rsidR="00A526D4" w:rsidRDefault="00F02D8A">
      <w:pPr>
        <w:pStyle w:val="Heading2"/>
        <w:contextualSpacing w:val="0"/>
      </w:pPr>
      <w:bookmarkStart w:id="225" w:name="_4w6r8buy4lrp" w:colFirst="0" w:colLast="0"/>
      <w:bookmarkEnd w:id="225"/>
      <w:r>
        <w:t>Warning and Degradation Concept</w:t>
      </w:r>
    </w:p>
    <w:p w:rsidR="00A526D4" w:rsidDel="00CC3EA4" w:rsidRDefault="00F02D8A">
      <w:pPr>
        <w:rPr>
          <w:del w:id="226" w:author="Joshua Schoenfield" w:date="2018-01-02T20:49:00Z"/>
        </w:rPr>
      </w:pPr>
      <w:del w:id="227" w:author="Joshua Schoenfield" w:date="2018-01-02T20:49:00Z">
        <w:r w:rsidDel="00CC3EA4">
          <w:rPr>
            <w:b/>
            <w:color w:val="B7B7B7"/>
          </w:rPr>
          <w:delText>[Instructions: Fill in the warning and degradation concept.]</w:delText>
        </w:r>
      </w:del>
    </w:p>
    <w:p w:rsidR="00A526D4" w:rsidRDefault="00A526D4"/>
    <w:p w:rsidR="00A526D4" w:rsidRDefault="00A526D4"/>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526D4">
        <w:tc>
          <w:tcPr>
            <w:tcW w:w="1872"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A526D4" w:rsidRDefault="00F02D8A">
            <w:pPr>
              <w:widowControl w:val="0"/>
              <w:spacing w:line="240" w:lineRule="auto"/>
              <w:rPr>
                <w:b/>
              </w:rPr>
            </w:pPr>
            <w:r>
              <w:rPr>
                <w:b/>
              </w:rPr>
              <w:t>Driver Warning</w:t>
            </w:r>
          </w:p>
        </w:tc>
      </w:tr>
      <w:tr w:rsidR="00A526D4">
        <w:tc>
          <w:tcPr>
            <w:tcW w:w="1872" w:type="dxa"/>
            <w:tcMar>
              <w:top w:w="100" w:type="dxa"/>
              <w:left w:w="100" w:type="dxa"/>
              <w:bottom w:w="100" w:type="dxa"/>
              <w:right w:w="100" w:type="dxa"/>
            </w:tcMar>
          </w:tcPr>
          <w:p w:rsidR="00A526D4" w:rsidRDefault="00F02D8A">
            <w:pPr>
              <w:widowControl w:val="0"/>
              <w:spacing w:line="240" w:lineRule="auto"/>
            </w:pPr>
            <w:r>
              <w:t>WDC-01</w:t>
            </w:r>
          </w:p>
        </w:tc>
        <w:tc>
          <w:tcPr>
            <w:tcW w:w="1872" w:type="dxa"/>
            <w:tcMar>
              <w:top w:w="100" w:type="dxa"/>
              <w:left w:w="100" w:type="dxa"/>
              <w:bottom w:w="100" w:type="dxa"/>
              <w:right w:w="100" w:type="dxa"/>
            </w:tcMar>
          </w:tcPr>
          <w:p w:rsidR="00A526D4" w:rsidRDefault="00FE66BA">
            <w:pPr>
              <w:widowControl w:val="0"/>
              <w:spacing w:line="240" w:lineRule="auto"/>
            </w:pPr>
            <w:ins w:id="228" w:author="Joshua Schoenfield" w:date="2018-01-02T20:35:00Z">
              <w:r>
                <w:t xml:space="preserve">LDW </w:t>
              </w:r>
            </w:ins>
            <w:ins w:id="229" w:author="Joshua Schoenfield" w:date="2018-01-02T20:34:00Z">
              <w:r>
                <w:t>System Turns Off</w:t>
              </w:r>
            </w:ins>
          </w:p>
        </w:tc>
        <w:tc>
          <w:tcPr>
            <w:tcW w:w="1872" w:type="dxa"/>
            <w:tcMar>
              <w:top w:w="100" w:type="dxa"/>
              <w:left w:w="100" w:type="dxa"/>
              <w:bottom w:w="100" w:type="dxa"/>
              <w:right w:w="100" w:type="dxa"/>
            </w:tcMar>
          </w:tcPr>
          <w:p w:rsidR="00A526D4" w:rsidRDefault="00FE66BA">
            <w:pPr>
              <w:widowControl w:val="0"/>
              <w:spacing w:line="240" w:lineRule="auto"/>
            </w:pPr>
            <w:ins w:id="230" w:author="Joshua Schoenfield" w:date="2018-01-02T20:36:00Z">
              <w:r>
                <w:t>Malfunction_01 or Malfunction_02</w:t>
              </w:r>
            </w:ins>
          </w:p>
        </w:tc>
        <w:tc>
          <w:tcPr>
            <w:tcW w:w="1872" w:type="dxa"/>
            <w:tcMar>
              <w:top w:w="100" w:type="dxa"/>
              <w:left w:w="100" w:type="dxa"/>
              <w:bottom w:w="100" w:type="dxa"/>
              <w:right w:w="100" w:type="dxa"/>
            </w:tcMar>
          </w:tcPr>
          <w:p w:rsidR="00A526D4" w:rsidRDefault="00FE66BA">
            <w:pPr>
              <w:widowControl w:val="0"/>
              <w:spacing w:line="240" w:lineRule="auto"/>
            </w:pPr>
            <w:ins w:id="231" w:author="Joshua Schoenfield" w:date="2018-01-02T20:34:00Z">
              <w:r>
                <w:t>Yes</w:t>
              </w:r>
            </w:ins>
          </w:p>
        </w:tc>
        <w:tc>
          <w:tcPr>
            <w:tcW w:w="1872" w:type="dxa"/>
            <w:tcMar>
              <w:top w:w="100" w:type="dxa"/>
              <w:left w:w="100" w:type="dxa"/>
              <w:bottom w:w="100" w:type="dxa"/>
              <w:right w:w="100" w:type="dxa"/>
            </w:tcMar>
          </w:tcPr>
          <w:p w:rsidR="00A526D4" w:rsidRDefault="00FE66BA">
            <w:pPr>
              <w:widowControl w:val="0"/>
              <w:spacing w:line="240" w:lineRule="auto"/>
            </w:pPr>
            <w:ins w:id="232" w:author="Joshua Schoenfield" w:date="2018-01-02T20:36:00Z">
              <w:r>
                <w:t>Lane Assistance Malfunction Warning Appears on Car Di</w:t>
              </w:r>
            </w:ins>
            <w:ins w:id="233" w:author="Joshua Schoenfield" w:date="2018-01-02T20:37:00Z">
              <w:r>
                <w:t>splay</w:t>
              </w:r>
            </w:ins>
          </w:p>
        </w:tc>
      </w:tr>
      <w:tr w:rsidR="00FE66BA">
        <w:tc>
          <w:tcPr>
            <w:tcW w:w="1872" w:type="dxa"/>
            <w:tcMar>
              <w:top w:w="100" w:type="dxa"/>
              <w:left w:w="100" w:type="dxa"/>
              <w:bottom w:w="100" w:type="dxa"/>
              <w:right w:w="100" w:type="dxa"/>
            </w:tcMar>
          </w:tcPr>
          <w:p w:rsidR="00FE66BA" w:rsidRDefault="00FE66BA" w:rsidP="00FE66BA">
            <w:pPr>
              <w:widowControl w:val="0"/>
              <w:spacing w:line="240" w:lineRule="auto"/>
            </w:pPr>
            <w:r>
              <w:t>WDC-02</w:t>
            </w:r>
          </w:p>
        </w:tc>
        <w:tc>
          <w:tcPr>
            <w:tcW w:w="1872" w:type="dxa"/>
            <w:tcMar>
              <w:top w:w="100" w:type="dxa"/>
              <w:left w:w="100" w:type="dxa"/>
              <w:bottom w:w="100" w:type="dxa"/>
              <w:right w:w="100" w:type="dxa"/>
            </w:tcMar>
          </w:tcPr>
          <w:p w:rsidR="00FE66BA" w:rsidRDefault="00FE66BA" w:rsidP="00FE66BA">
            <w:pPr>
              <w:widowControl w:val="0"/>
              <w:spacing w:line="240" w:lineRule="auto"/>
            </w:pPr>
            <w:ins w:id="234" w:author="Joshua Schoenfield" w:date="2018-01-02T20:35:00Z">
              <w:r>
                <w:t xml:space="preserve">LKA </w:t>
              </w:r>
            </w:ins>
            <w:ins w:id="235" w:author="Joshua Schoenfield" w:date="2018-01-02T20:34:00Z">
              <w:r>
                <w:t>System Turns Off</w:t>
              </w:r>
            </w:ins>
          </w:p>
        </w:tc>
        <w:tc>
          <w:tcPr>
            <w:tcW w:w="1872" w:type="dxa"/>
            <w:tcMar>
              <w:top w:w="100" w:type="dxa"/>
              <w:left w:w="100" w:type="dxa"/>
              <w:bottom w:w="100" w:type="dxa"/>
              <w:right w:w="100" w:type="dxa"/>
            </w:tcMar>
          </w:tcPr>
          <w:p w:rsidR="00FE66BA" w:rsidRDefault="00FE66BA" w:rsidP="00FE66BA">
            <w:pPr>
              <w:widowControl w:val="0"/>
              <w:spacing w:line="240" w:lineRule="auto"/>
            </w:pPr>
            <w:ins w:id="236" w:author="Joshua Schoenfield" w:date="2018-01-02T20:36:00Z">
              <w:r>
                <w:t>Malfunction_03</w:t>
              </w:r>
            </w:ins>
          </w:p>
        </w:tc>
        <w:tc>
          <w:tcPr>
            <w:tcW w:w="1872" w:type="dxa"/>
            <w:tcMar>
              <w:top w:w="100" w:type="dxa"/>
              <w:left w:w="100" w:type="dxa"/>
              <w:bottom w:w="100" w:type="dxa"/>
              <w:right w:w="100" w:type="dxa"/>
            </w:tcMar>
          </w:tcPr>
          <w:p w:rsidR="00FE66BA" w:rsidRDefault="00FE66BA" w:rsidP="00FE66BA">
            <w:pPr>
              <w:widowControl w:val="0"/>
              <w:spacing w:line="240" w:lineRule="auto"/>
            </w:pPr>
            <w:ins w:id="237" w:author="Joshua Schoenfield" w:date="2018-01-02T20:34:00Z">
              <w:r>
                <w:t>Yes</w:t>
              </w:r>
            </w:ins>
          </w:p>
        </w:tc>
        <w:tc>
          <w:tcPr>
            <w:tcW w:w="1872" w:type="dxa"/>
            <w:tcMar>
              <w:top w:w="100" w:type="dxa"/>
              <w:left w:w="100" w:type="dxa"/>
              <w:bottom w:w="100" w:type="dxa"/>
              <w:right w:w="100" w:type="dxa"/>
            </w:tcMar>
          </w:tcPr>
          <w:p w:rsidR="00FE66BA" w:rsidRDefault="00FE66BA" w:rsidP="00FE66BA">
            <w:pPr>
              <w:widowControl w:val="0"/>
              <w:spacing w:line="240" w:lineRule="auto"/>
            </w:pPr>
            <w:ins w:id="238" w:author="Joshua Schoenfield" w:date="2018-01-02T20:37:00Z">
              <w:r>
                <w:t>Lane Assistance Malfunction Warning Appe</w:t>
              </w:r>
              <w:bookmarkStart w:id="239" w:name="_GoBack"/>
              <w:bookmarkEnd w:id="239"/>
              <w:r>
                <w:t>ars on Car Display</w:t>
              </w:r>
            </w:ins>
          </w:p>
        </w:tc>
      </w:tr>
    </w:tbl>
    <w:p w:rsidR="00A526D4" w:rsidRDefault="00A526D4"/>
    <w:sectPr w:rsidR="00A526D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97199"/>
    <w:multiLevelType w:val="multilevel"/>
    <w:tmpl w:val="96E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FE22EC"/>
    <w:multiLevelType w:val="multilevel"/>
    <w:tmpl w:val="C96CA9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76946AB"/>
    <w:multiLevelType w:val="multilevel"/>
    <w:tmpl w:val="7CB8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ua Schoenfield">
    <w15:presenceInfo w15:providerId="Windows Live" w15:userId="3e284cd3c6c9f7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D4"/>
    <w:rsid w:val="00031799"/>
    <w:rsid w:val="0009277D"/>
    <w:rsid w:val="002F6C5F"/>
    <w:rsid w:val="00324B92"/>
    <w:rsid w:val="004A0AC5"/>
    <w:rsid w:val="004D0452"/>
    <w:rsid w:val="00733E67"/>
    <w:rsid w:val="007C3027"/>
    <w:rsid w:val="008F1FE4"/>
    <w:rsid w:val="00A40B8E"/>
    <w:rsid w:val="00A526D4"/>
    <w:rsid w:val="00CC3EA4"/>
    <w:rsid w:val="00D5193F"/>
    <w:rsid w:val="00D8796F"/>
    <w:rsid w:val="00DF00A4"/>
    <w:rsid w:val="00F02D8A"/>
    <w:rsid w:val="00F330EF"/>
    <w:rsid w:val="00FE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5B6F87-0DB4-4B42-B950-5FDE1B69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7C30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027"/>
    <w:rPr>
      <w:rFonts w:ascii="Segoe UI" w:hAnsi="Segoe UI" w:cs="Segoe UI"/>
      <w:sz w:val="18"/>
      <w:szCs w:val="18"/>
    </w:rPr>
  </w:style>
  <w:style w:type="paragraph" w:customStyle="1" w:styleId="Default">
    <w:name w:val="Default"/>
    <w:rsid w:val="007C302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6900">
      <w:bodyDiv w:val="1"/>
      <w:marLeft w:val="0"/>
      <w:marRight w:val="0"/>
      <w:marTop w:val="0"/>
      <w:marBottom w:val="0"/>
      <w:divBdr>
        <w:top w:val="none" w:sz="0" w:space="0" w:color="auto"/>
        <w:left w:val="none" w:sz="0" w:space="0" w:color="auto"/>
        <w:bottom w:val="none" w:sz="0" w:space="0" w:color="auto"/>
        <w:right w:val="none" w:sz="0" w:space="0" w:color="auto"/>
      </w:divBdr>
    </w:div>
    <w:div w:id="43872012">
      <w:bodyDiv w:val="1"/>
      <w:marLeft w:val="0"/>
      <w:marRight w:val="0"/>
      <w:marTop w:val="0"/>
      <w:marBottom w:val="0"/>
      <w:divBdr>
        <w:top w:val="none" w:sz="0" w:space="0" w:color="auto"/>
        <w:left w:val="none" w:sz="0" w:space="0" w:color="auto"/>
        <w:bottom w:val="none" w:sz="0" w:space="0" w:color="auto"/>
        <w:right w:val="none" w:sz="0" w:space="0" w:color="auto"/>
      </w:divBdr>
    </w:div>
    <w:div w:id="1357081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Nature.XSL" StyleName="Nature" Version="1"/>
</file>

<file path=customXml/itemProps1.xml><?xml version="1.0" encoding="utf-8"?>
<ds:datastoreItem xmlns:ds="http://schemas.openxmlformats.org/officeDocument/2006/customXml" ds:itemID="{C33BFE47-6EFD-49C6-B8F2-D75861B00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Schoenfield</dc:creator>
  <cp:lastModifiedBy>Joshua Schoenfield</cp:lastModifiedBy>
  <cp:revision>12</cp:revision>
  <cp:lastPrinted>2018-01-03T04:50:00Z</cp:lastPrinted>
  <dcterms:created xsi:type="dcterms:W3CDTF">2018-01-03T03:04:00Z</dcterms:created>
  <dcterms:modified xsi:type="dcterms:W3CDTF">2018-01-03T07:04:00Z</dcterms:modified>
</cp:coreProperties>
</file>