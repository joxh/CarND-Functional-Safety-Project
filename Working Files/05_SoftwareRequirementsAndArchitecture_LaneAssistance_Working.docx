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47" w:rsidRDefault="008E0E7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871047" w:rsidRDefault="00871047">
      <w:pPr>
        <w:pStyle w:val="Title"/>
        <w:keepNext w:val="0"/>
        <w:keepLines w:val="0"/>
        <w:spacing w:after="0"/>
        <w:ind w:left="720"/>
        <w:contextualSpacing w:val="0"/>
        <w:jc w:val="right"/>
        <w:rPr>
          <w:color w:val="B7B7B7"/>
          <w:sz w:val="48"/>
          <w:szCs w:val="48"/>
        </w:rPr>
      </w:pPr>
      <w:bookmarkStart w:id="1" w:name="_26sbew8fa0gp" w:colFirst="0" w:colLast="0"/>
      <w:bookmarkEnd w:id="1"/>
    </w:p>
    <w:p w:rsidR="00871047" w:rsidRDefault="00871047">
      <w:pPr>
        <w:pStyle w:val="Title"/>
        <w:contextualSpacing w:val="0"/>
        <w:jc w:val="right"/>
        <w:rPr>
          <w:sz w:val="48"/>
          <w:szCs w:val="48"/>
        </w:rPr>
      </w:pPr>
      <w:bookmarkStart w:id="2" w:name="_1v0rwb789wl3" w:colFirst="0" w:colLast="0"/>
      <w:bookmarkEnd w:id="2"/>
    </w:p>
    <w:p w:rsidR="00871047" w:rsidRDefault="00871047">
      <w:pPr>
        <w:pStyle w:val="Title"/>
        <w:contextualSpacing w:val="0"/>
        <w:rPr>
          <w:sz w:val="48"/>
          <w:szCs w:val="48"/>
        </w:rPr>
      </w:pPr>
      <w:bookmarkStart w:id="3" w:name="_2468oyeg0eef" w:colFirst="0" w:colLast="0"/>
      <w:bookmarkEnd w:id="3"/>
    </w:p>
    <w:p w:rsidR="00871047" w:rsidRDefault="00871047">
      <w:pPr>
        <w:pStyle w:val="Title"/>
        <w:contextualSpacing w:val="0"/>
        <w:rPr>
          <w:sz w:val="36"/>
          <w:szCs w:val="36"/>
        </w:rPr>
      </w:pPr>
      <w:bookmarkStart w:id="4" w:name="_6b0tu6b7f5z2" w:colFirst="0" w:colLast="0"/>
      <w:bookmarkEnd w:id="4"/>
    </w:p>
    <w:p w:rsidR="00871047" w:rsidRDefault="008E0E7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871047" w:rsidRDefault="008E0E7B">
      <w:pPr>
        <w:pStyle w:val="Title"/>
        <w:contextualSpacing w:val="0"/>
        <w:jc w:val="right"/>
        <w:rPr>
          <w:sz w:val="36"/>
          <w:szCs w:val="36"/>
        </w:rPr>
      </w:pPr>
      <w:bookmarkStart w:id="6" w:name="_ug35toubx59n" w:colFirst="0" w:colLast="0"/>
      <w:bookmarkEnd w:id="6"/>
      <w:r>
        <w:rPr>
          <w:sz w:val="36"/>
          <w:szCs w:val="36"/>
        </w:rPr>
        <w:t>Lane Assistance</w:t>
      </w:r>
    </w:p>
    <w:p w:rsidR="00871047" w:rsidRDefault="008E0E7B">
      <w:pPr>
        <w:jc w:val="right"/>
        <w:rPr>
          <w:b/>
          <w:color w:val="B7B7B7"/>
        </w:rPr>
      </w:pPr>
      <w:r>
        <w:rPr>
          <w:b/>
        </w:rPr>
        <w:t xml:space="preserve">Document Version: </w:t>
      </w:r>
      <w:del w:id="7" w:author="Joshua Schoenfield" w:date="2018-01-02T23:36:00Z">
        <w:r w:rsidDel="00CE17F5">
          <w:rPr>
            <w:b/>
            <w:color w:val="B7B7B7"/>
          </w:rPr>
          <w:delText>[Version]</w:delText>
        </w:r>
      </w:del>
      <w:ins w:id="8" w:author="Joshua Schoenfield" w:date="2018-01-02T23:36:00Z">
        <w:r w:rsidR="00CE17F5">
          <w:rPr>
            <w:b/>
            <w:color w:val="B7B7B7"/>
          </w:rPr>
          <w:t>1.0</w:t>
        </w:r>
      </w:ins>
    </w:p>
    <w:p w:rsidR="00871047" w:rsidRDefault="008E0E7B">
      <w:pPr>
        <w:jc w:val="right"/>
        <w:rPr>
          <w:b/>
          <w:color w:val="999999"/>
        </w:rPr>
      </w:pPr>
      <w:r>
        <w:rPr>
          <w:b/>
          <w:color w:val="999999"/>
        </w:rPr>
        <w:t>Template Version 1.0, Released on 2017-06-21</w:t>
      </w:r>
    </w:p>
    <w:p w:rsidR="00871047" w:rsidRDefault="00871047"/>
    <w:p w:rsidR="00871047" w:rsidRDefault="008E0E7B">
      <w:pPr>
        <w:pStyle w:val="Title"/>
        <w:contextualSpacing w:val="0"/>
        <w:jc w:val="right"/>
        <w:rPr>
          <w:sz w:val="48"/>
          <w:szCs w:val="48"/>
        </w:rPr>
      </w:pPr>
      <w:bookmarkStart w:id="9" w:name="_l0poj5uo1qme" w:colFirst="0" w:colLast="0"/>
      <w:bookmarkEnd w:id="9"/>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71047" w:rsidRDefault="00871047"/>
    <w:p w:rsidR="00871047" w:rsidRDefault="008E0E7B">
      <w:r>
        <w:br w:type="page"/>
      </w:r>
    </w:p>
    <w:p w:rsidR="00871047" w:rsidRDefault="008E0E7B">
      <w:pPr>
        <w:pStyle w:val="Heading1"/>
        <w:widowControl w:val="0"/>
        <w:spacing w:before="480" w:after="180" w:line="240" w:lineRule="auto"/>
        <w:contextualSpacing w:val="0"/>
      </w:pPr>
      <w:bookmarkStart w:id="10" w:name="_1t3h5sf" w:colFirst="0" w:colLast="0"/>
      <w:bookmarkEnd w:id="10"/>
      <w:r>
        <w:lastRenderedPageBreak/>
        <w:t>Document history</w:t>
      </w:r>
    </w:p>
    <w:p w:rsidR="00871047" w:rsidDel="00CE17F5" w:rsidRDefault="008E0E7B">
      <w:pPr>
        <w:rPr>
          <w:del w:id="11" w:author="Joshua Schoenfield" w:date="2018-01-02T23:36:00Z"/>
          <w:b/>
          <w:color w:val="B7B7B7"/>
        </w:rPr>
      </w:pPr>
      <w:del w:id="12" w:author="Joshua Schoenfield" w:date="2018-01-02T23:36:00Z">
        <w:r w:rsidDel="00CE17F5">
          <w:rPr>
            <w:b/>
            <w:color w:val="B7B7B7"/>
          </w:rPr>
          <w:delText xml:space="preserve">[Instructions: Fill in the date, version and description fields. You can fill out the Editor field with your name if you want to do so. Keep track of your editing as if this were a real world project. </w:delText>
        </w:r>
      </w:del>
    </w:p>
    <w:p w:rsidR="00871047" w:rsidDel="00CE17F5" w:rsidRDefault="00871047">
      <w:pPr>
        <w:rPr>
          <w:del w:id="13" w:author="Joshua Schoenfield" w:date="2018-01-02T23:36:00Z"/>
          <w:b/>
          <w:color w:val="B7B7B7"/>
        </w:rPr>
      </w:pPr>
    </w:p>
    <w:p w:rsidR="00871047" w:rsidDel="00CE17F5" w:rsidRDefault="008E0E7B">
      <w:pPr>
        <w:rPr>
          <w:del w:id="14" w:author="Joshua Schoenfield" w:date="2018-01-02T23:36:00Z"/>
          <w:b/>
          <w:color w:val="B7B7B7"/>
        </w:rPr>
      </w:pPr>
      <w:del w:id="15" w:author="Joshua Schoenfield" w:date="2018-01-02T23:36:00Z">
        <w:r w:rsidDel="00CE17F5">
          <w:rPr>
            <w:b/>
            <w:color w:val="B7B7B7"/>
          </w:rPr>
          <w:delText>For example, if this were your first draft or first submission, you might say version 1.0. If this is a second submission attempt, then you'd add a second line with a new date and version 2.0]</w:delText>
        </w:r>
      </w:del>
    </w:p>
    <w:p w:rsidR="00871047" w:rsidRDefault="0087104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71047">
        <w:trPr>
          <w:cnfStyle w:val="100000000000" w:firstRow="1" w:lastRow="0" w:firstColumn="0" w:lastColumn="0" w:oddVBand="0" w:evenVBand="0" w:oddHBand="0" w:evenHBand="0" w:firstRowFirstColumn="0" w:firstRowLastColumn="0" w:lastRowFirstColumn="0" w:lastRowLastColumn="0"/>
        </w:trPr>
        <w:tc>
          <w:tcPr>
            <w:tcW w:w="1470" w:type="dxa"/>
          </w:tcPr>
          <w:p w:rsidR="00871047" w:rsidRDefault="008E0E7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71047" w:rsidRDefault="008E0E7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71047" w:rsidRDefault="008E0E7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71047" w:rsidRDefault="008E0E7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71047">
        <w:tc>
          <w:tcPr>
            <w:tcW w:w="1470" w:type="dxa"/>
          </w:tcPr>
          <w:p w:rsidR="00871047" w:rsidRDefault="00CE17F5">
            <w:pPr>
              <w:widowControl w:val="0"/>
              <w:contextualSpacing w:val="0"/>
              <w:rPr>
                <w:rFonts w:ascii="Calibri" w:eastAsia="Calibri" w:hAnsi="Calibri" w:cs="Calibri"/>
                <w:sz w:val="22"/>
                <w:szCs w:val="22"/>
              </w:rPr>
            </w:pPr>
            <w:ins w:id="16" w:author="Joshua Schoenfield" w:date="2018-01-02T23:36:00Z">
              <w:r>
                <w:rPr>
                  <w:rFonts w:ascii="Calibri" w:eastAsia="Calibri" w:hAnsi="Calibri" w:cs="Calibri"/>
                  <w:sz w:val="22"/>
                  <w:szCs w:val="22"/>
                </w:rPr>
                <w:t>1/2/2018</w:t>
              </w:r>
            </w:ins>
          </w:p>
        </w:tc>
        <w:tc>
          <w:tcPr>
            <w:tcW w:w="1275" w:type="dxa"/>
          </w:tcPr>
          <w:p w:rsidR="00871047" w:rsidRDefault="00CE17F5">
            <w:pPr>
              <w:widowControl w:val="0"/>
              <w:contextualSpacing w:val="0"/>
              <w:rPr>
                <w:rFonts w:ascii="Calibri" w:eastAsia="Calibri" w:hAnsi="Calibri" w:cs="Calibri"/>
                <w:sz w:val="22"/>
                <w:szCs w:val="22"/>
              </w:rPr>
            </w:pPr>
            <w:ins w:id="17" w:author="Joshua Schoenfield" w:date="2018-01-02T23:36:00Z">
              <w:r>
                <w:rPr>
                  <w:rFonts w:ascii="Calibri" w:eastAsia="Calibri" w:hAnsi="Calibri" w:cs="Calibri"/>
                  <w:sz w:val="22"/>
                  <w:szCs w:val="22"/>
                </w:rPr>
                <w:t>1.0</w:t>
              </w:r>
            </w:ins>
          </w:p>
        </w:tc>
        <w:tc>
          <w:tcPr>
            <w:tcW w:w="2100" w:type="dxa"/>
          </w:tcPr>
          <w:p w:rsidR="00871047" w:rsidRDefault="00CE17F5">
            <w:pPr>
              <w:widowControl w:val="0"/>
              <w:contextualSpacing w:val="0"/>
              <w:rPr>
                <w:rFonts w:ascii="Calibri" w:eastAsia="Calibri" w:hAnsi="Calibri" w:cs="Calibri"/>
                <w:sz w:val="22"/>
                <w:szCs w:val="22"/>
              </w:rPr>
            </w:pPr>
            <w:ins w:id="18" w:author="Joshua Schoenfield" w:date="2018-01-02T23:36:00Z">
              <w:r>
                <w:rPr>
                  <w:rFonts w:ascii="Calibri" w:eastAsia="Calibri" w:hAnsi="Calibri" w:cs="Calibri"/>
                  <w:sz w:val="22"/>
                  <w:szCs w:val="22"/>
                </w:rPr>
                <w:t>Joshua Schoenfield</w:t>
              </w:r>
            </w:ins>
          </w:p>
        </w:tc>
        <w:tc>
          <w:tcPr>
            <w:tcW w:w="4785" w:type="dxa"/>
          </w:tcPr>
          <w:p w:rsidR="00871047" w:rsidRDefault="00CE17F5">
            <w:pPr>
              <w:widowControl w:val="0"/>
              <w:contextualSpacing w:val="0"/>
              <w:rPr>
                <w:rFonts w:ascii="Calibri" w:eastAsia="Calibri" w:hAnsi="Calibri" w:cs="Calibri"/>
                <w:sz w:val="22"/>
                <w:szCs w:val="22"/>
              </w:rPr>
            </w:pPr>
            <w:ins w:id="19" w:author="Joshua Schoenfield" w:date="2018-01-02T23:36:00Z">
              <w:r>
                <w:rPr>
                  <w:rFonts w:ascii="Calibri" w:eastAsia="Calibri" w:hAnsi="Calibri" w:cs="Calibri"/>
                  <w:sz w:val="22"/>
                  <w:szCs w:val="22"/>
                </w:rPr>
                <w:t>First Submission</w:t>
              </w:r>
            </w:ins>
          </w:p>
        </w:tc>
      </w:tr>
      <w:tr w:rsidR="00871047">
        <w:tc>
          <w:tcPr>
            <w:tcW w:w="1470" w:type="dxa"/>
          </w:tcPr>
          <w:p w:rsidR="00871047" w:rsidRDefault="00871047">
            <w:pPr>
              <w:widowControl w:val="0"/>
              <w:contextualSpacing w:val="0"/>
              <w:rPr>
                <w:rFonts w:ascii="Calibri" w:eastAsia="Calibri" w:hAnsi="Calibri" w:cs="Calibri"/>
                <w:sz w:val="22"/>
                <w:szCs w:val="22"/>
              </w:rPr>
            </w:pPr>
          </w:p>
        </w:tc>
        <w:tc>
          <w:tcPr>
            <w:tcW w:w="1275" w:type="dxa"/>
          </w:tcPr>
          <w:p w:rsidR="00871047" w:rsidRDefault="00871047">
            <w:pPr>
              <w:widowControl w:val="0"/>
              <w:contextualSpacing w:val="0"/>
              <w:rPr>
                <w:rFonts w:ascii="Calibri" w:eastAsia="Calibri" w:hAnsi="Calibri" w:cs="Calibri"/>
                <w:sz w:val="22"/>
                <w:szCs w:val="22"/>
              </w:rPr>
            </w:pPr>
          </w:p>
        </w:tc>
        <w:tc>
          <w:tcPr>
            <w:tcW w:w="2100" w:type="dxa"/>
          </w:tcPr>
          <w:p w:rsidR="00871047" w:rsidRDefault="00871047">
            <w:pPr>
              <w:widowControl w:val="0"/>
              <w:contextualSpacing w:val="0"/>
              <w:rPr>
                <w:rFonts w:ascii="Calibri" w:eastAsia="Calibri" w:hAnsi="Calibri" w:cs="Calibri"/>
                <w:sz w:val="22"/>
                <w:szCs w:val="22"/>
              </w:rPr>
            </w:pPr>
          </w:p>
        </w:tc>
        <w:tc>
          <w:tcPr>
            <w:tcW w:w="4785" w:type="dxa"/>
          </w:tcPr>
          <w:p w:rsidR="00871047" w:rsidRDefault="00871047">
            <w:pPr>
              <w:widowControl w:val="0"/>
              <w:contextualSpacing w:val="0"/>
              <w:rPr>
                <w:rFonts w:ascii="Calibri" w:eastAsia="Calibri" w:hAnsi="Calibri" w:cs="Calibri"/>
                <w:sz w:val="22"/>
                <w:szCs w:val="22"/>
              </w:rPr>
            </w:pPr>
          </w:p>
        </w:tc>
      </w:tr>
      <w:tr w:rsidR="00871047">
        <w:tc>
          <w:tcPr>
            <w:tcW w:w="1470" w:type="dxa"/>
          </w:tcPr>
          <w:p w:rsidR="00871047" w:rsidRDefault="00871047">
            <w:pPr>
              <w:widowControl w:val="0"/>
              <w:contextualSpacing w:val="0"/>
              <w:rPr>
                <w:rFonts w:ascii="Calibri" w:eastAsia="Calibri" w:hAnsi="Calibri" w:cs="Calibri"/>
                <w:sz w:val="22"/>
                <w:szCs w:val="22"/>
              </w:rPr>
            </w:pPr>
          </w:p>
        </w:tc>
        <w:tc>
          <w:tcPr>
            <w:tcW w:w="1275" w:type="dxa"/>
          </w:tcPr>
          <w:p w:rsidR="00871047" w:rsidRDefault="00871047">
            <w:pPr>
              <w:widowControl w:val="0"/>
              <w:contextualSpacing w:val="0"/>
              <w:rPr>
                <w:rFonts w:ascii="Calibri" w:eastAsia="Calibri" w:hAnsi="Calibri" w:cs="Calibri"/>
                <w:sz w:val="22"/>
                <w:szCs w:val="22"/>
              </w:rPr>
            </w:pPr>
          </w:p>
        </w:tc>
        <w:tc>
          <w:tcPr>
            <w:tcW w:w="2100" w:type="dxa"/>
          </w:tcPr>
          <w:p w:rsidR="00871047" w:rsidRDefault="00871047">
            <w:pPr>
              <w:widowControl w:val="0"/>
              <w:contextualSpacing w:val="0"/>
              <w:rPr>
                <w:rFonts w:ascii="Calibri" w:eastAsia="Calibri" w:hAnsi="Calibri" w:cs="Calibri"/>
                <w:sz w:val="22"/>
                <w:szCs w:val="22"/>
              </w:rPr>
            </w:pPr>
          </w:p>
        </w:tc>
        <w:tc>
          <w:tcPr>
            <w:tcW w:w="4785" w:type="dxa"/>
          </w:tcPr>
          <w:p w:rsidR="00871047" w:rsidRDefault="00871047">
            <w:pPr>
              <w:widowControl w:val="0"/>
              <w:contextualSpacing w:val="0"/>
              <w:rPr>
                <w:rFonts w:ascii="Calibri" w:eastAsia="Calibri" w:hAnsi="Calibri" w:cs="Calibri"/>
                <w:sz w:val="22"/>
                <w:szCs w:val="22"/>
              </w:rPr>
            </w:pPr>
          </w:p>
        </w:tc>
      </w:tr>
      <w:tr w:rsidR="00871047">
        <w:tc>
          <w:tcPr>
            <w:tcW w:w="1470" w:type="dxa"/>
          </w:tcPr>
          <w:p w:rsidR="00871047" w:rsidRDefault="00871047">
            <w:pPr>
              <w:widowControl w:val="0"/>
              <w:contextualSpacing w:val="0"/>
              <w:rPr>
                <w:rFonts w:ascii="Calibri" w:eastAsia="Calibri" w:hAnsi="Calibri" w:cs="Calibri"/>
                <w:sz w:val="22"/>
                <w:szCs w:val="22"/>
              </w:rPr>
            </w:pPr>
          </w:p>
        </w:tc>
        <w:tc>
          <w:tcPr>
            <w:tcW w:w="1275" w:type="dxa"/>
          </w:tcPr>
          <w:p w:rsidR="00871047" w:rsidRDefault="00871047">
            <w:pPr>
              <w:widowControl w:val="0"/>
              <w:contextualSpacing w:val="0"/>
              <w:rPr>
                <w:rFonts w:ascii="Calibri" w:eastAsia="Calibri" w:hAnsi="Calibri" w:cs="Calibri"/>
                <w:sz w:val="22"/>
                <w:szCs w:val="22"/>
              </w:rPr>
            </w:pPr>
          </w:p>
        </w:tc>
        <w:tc>
          <w:tcPr>
            <w:tcW w:w="2100" w:type="dxa"/>
          </w:tcPr>
          <w:p w:rsidR="00871047" w:rsidRDefault="00871047">
            <w:pPr>
              <w:widowControl w:val="0"/>
              <w:contextualSpacing w:val="0"/>
              <w:rPr>
                <w:rFonts w:ascii="Calibri" w:eastAsia="Calibri" w:hAnsi="Calibri" w:cs="Calibri"/>
                <w:sz w:val="22"/>
                <w:szCs w:val="22"/>
              </w:rPr>
            </w:pPr>
          </w:p>
        </w:tc>
        <w:tc>
          <w:tcPr>
            <w:tcW w:w="4785" w:type="dxa"/>
          </w:tcPr>
          <w:p w:rsidR="00871047" w:rsidRDefault="00871047">
            <w:pPr>
              <w:widowControl w:val="0"/>
              <w:contextualSpacing w:val="0"/>
              <w:rPr>
                <w:rFonts w:ascii="Calibri" w:eastAsia="Calibri" w:hAnsi="Calibri" w:cs="Calibri"/>
                <w:sz w:val="22"/>
                <w:szCs w:val="22"/>
              </w:rPr>
            </w:pPr>
          </w:p>
        </w:tc>
      </w:tr>
      <w:tr w:rsidR="00871047">
        <w:tc>
          <w:tcPr>
            <w:tcW w:w="1470" w:type="dxa"/>
          </w:tcPr>
          <w:p w:rsidR="00871047" w:rsidRDefault="00871047">
            <w:pPr>
              <w:widowControl w:val="0"/>
              <w:contextualSpacing w:val="0"/>
              <w:rPr>
                <w:rFonts w:ascii="Calibri" w:eastAsia="Calibri" w:hAnsi="Calibri" w:cs="Calibri"/>
                <w:sz w:val="22"/>
                <w:szCs w:val="22"/>
              </w:rPr>
            </w:pPr>
          </w:p>
        </w:tc>
        <w:tc>
          <w:tcPr>
            <w:tcW w:w="1275" w:type="dxa"/>
          </w:tcPr>
          <w:p w:rsidR="00871047" w:rsidRDefault="00871047">
            <w:pPr>
              <w:widowControl w:val="0"/>
              <w:contextualSpacing w:val="0"/>
              <w:rPr>
                <w:rFonts w:ascii="Calibri" w:eastAsia="Calibri" w:hAnsi="Calibri" w:cs="Calibri"/>
                <w:sz w:val="22"/>
                <w:szCs w:val="22"/>
              </w:rPr>
            </w:pPr>
            <w:bookmarkStart w:id="20" w:name="_2s8eyo1" w:colFirst="0" w:colLast="0"/>
            <w:bookmarkEnd w:id="20"/>
          </w:p>
        </w:tc>
        <w:tc>
          <w:tcPr>
            <w:tcW w:w="2100" w:type="dxa"/>
          </w:tcPr>
          <w:p w:rsidR="00871047" w:rsidRDefault="00871047">
            <w:pPr>
              <w:widowControl w:val="0"/>
              <w:contextualSpacing w:val="0"/>
              <w:rPr>
                <w:rFonts w:ascii="Calibri" w:eastAsia="Calibri" w:hAnsi="Calibri" w:cs="Calibri"/>
                <w:sz w:val="22"/>
                <w:szCs w:val="22"/>
              </w:rPr>
            </w:pPr>
          </w:p>
        </w:tc>
        <w:tc>
          <w:tcPr>
            <w:tcW w:w="4785" w:type="dxa"/>
          </w:tcPr>
          <w:p w:rsidR="00871047" w:rsidRDefault="00871047">
            <w:pPr>
              <w:widowControl w:val="0"/>
              <w:contextualSpacing w:val="0"/>
              <w:rPr>
                <w:rFonts w:ascii="Calibri" w:eastAsia="Calibri" w:hAnsi="Calibri" w:cs="Calibri"/>
                <w:sz w:val="22"/>
                <w:szCs w:val="22"/>
              </w:rPr>
            </w:pPr>
          </w:p>
        </w:tc>
      </w:tr>
    </w:tbl>
    <w:p w:rsidR="00871047" w:rsidRDefault="00871047">
      <w:pPr>
        <w:pStyle w:val="Heading1"/>
        <w:widowControl w:val="0"/>
        <w:spacing w:before="480" w:after="180" w:line="240" w:lineRule="auto"/>
        <w:contextualSpacing w:val="0"/>
      </w:pPr>
      <w:bookmarkStart w:id="21" w:name="_eplykjxp7fx5" w:colFirst="0" w:colLast="0"/>
      <w:bookmarkEnd w:id="21"/>
    </w:p>
    <w:p w:rsidR="00871047" w:rsidRDefault="008E0E7B">
      <w:pPr>
        <w:pStyle w:val="Heading1"/>
        <w:widowControl w:val="0"/>
        <w:spacing w:before="480" w:after="180" w:line="240" w:lineRule="auto"/>
        <w:contextualSpacing w:val="0"/>
      </w:pPr>
      <w:bookmarkStart w:id="22" w:name="_2tm6jweirphn" w:colFirst="0" w:colLast="0"/>
      <w:bookmarkEnd w:id="22"/>
      <w:r>
        <w:t>Table of Contents</w:t>
      </w:r>
    </w:p>
    <w:p w:rsidR="00871047" w:rsidDel="00CE17F5" w:rsidRDefault="00871047">
      <w:pPr>
        <w:rPr>
          <w:del w:id="23" w:author="Joshua Schoenfield" w:date="2018-01-02T23:36:00Z"/>
        </w:rPr>
      </w:pPr>
    </w:p>
    <w:p w:rsidR="00871047" w:rsidDel="00CE17F5" w:rsidRDefault="008E0E7B">
      <w:pPr>
        <w:rPr>
          <w:del w:id="24" w:author="Joshua Schoenfield" w:date="2018-01-02T23:36:00Z"/>
          <w:b/>
          <w:color w:val="B7B7B7"/>
        </w:rPr>
      </w:pPr>
      <w:del w:id="25" w:author="Joshua Schoenfield" w:date="2018-01-02T23:36:00Z">
        <w:r w:rsidDel="00CE17F5">
          <w:rPr>
            <w:b/>
            <w:color w:val="B7B7B7"/>
          </w:rPr>
          <w:delTex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delText>
        </w:r>
        <w:r w:rsidR="00896B80" w:rsidDel="00CE17F5">
          <w:fldChar w:fldCharType="begin"/>
        </w:r>
        <w:r w:rsidR="00896B80" w:rsidDel="00CE17F5">
          <w:delInstrText xml:space="preserve"> HYPERLINK "https://support.google.com/docs/answer/116338?co=GENIE.Platform%3DDesktop&amp;hl=en" \h </w:delInstrText>
        </w:r>
        <w:r w:rsidR="00896B80" w:rsidDel="00CE17F5">
          <w:fldChar w:fldCharType="separate"/>
        </w:r>
        <w:r w:rsidDel="00CE17F5">
          <w:rPr>
            <w:b/>
            <w:color w:val="B7B7B7"/>
            <w:u w:val="single"/>
          </w:rPr>
          <w:delText>Google Docs</w:delText>
        </w:r>
        <w:r w:rsidR="00896B80" w:rsidDel="00CE17F5">
          <w:rPr>
            <w:b/>
            <w:color w:val="B7B7B7"/>
            <w:u w:val="single"/>
          </w:rPr>
          <w:fldChar w:fldCharType="end"/>
        </w:r>
        <w:r w:rsidDel="00CE17F5">
          <w:rPr>
            <w:b/>
            <w:color w:val="B7B7B7"/>
          </w:rPr>
          <w:delText xml:space="preserve">, you can use headings for each section and then go to Insert &gt; Table of Contents.  </w:delText>
        </w:r>
        <w:r w:rsidR="00896B80" w:rsidDel="00CE17F5">
          <w:fldChar w:fldCharType="begin"/>
        </w:r>
        <w:r w:rsidR="00896B80" w:rsidDel="00CE17F5">
          <w:delInstrText xml:space="preserve"> HYPERLINK "https://support.microsoft.com/en-us/help/2850</w:delInstrText>
        </w:r>
        <w:r w:rsidR="00896B80" w:rsidDel="00CE17F5">
          <w:delInstrText xml:space="preserve">59/how-to-create-a-table-of-contents-by-marking-text-in-word" \h </w:delInstrText>
        </w:r>
        <w:r w:rsidR="00896B80" w:rsidDel="00CE17F5">
          <w:fldChar w:fldCharType="separate"/>
        </w:r>
        <w:r w:rsidDel="00CE17F5">
          <w:rPr>
            <w:b/>
            <w:color w:val="B7B7B7"/>
            <w:u w:val="single"/>
          </w:rPr>
          <w:delText>Microsoft Word</w:delText>
        </w:r>
        <w:r w:rsidR="00896B80" w:rsidDel="00CE17F5">
          <w:rPr>
            <w:b/>
            <w:color w:val="B7B7B7"/>
            <w:u w:val="single"/>
          </w:rPr>
          <w:fldChar w:fldCharType="end"/>
        </w:r>
        <w:r w:rsidDel="00CE17F5">
          <w:rPr>
            <w:b/>
            <w:color w:val="B7B7B7"/>
          </w:rPr>
          <w:delText xml:space="preserve"> has similar capabilities]</w:delText>
        </w:r>
      </w:del>
    </w:p>
    <w:p w:rsidR="00871047" w:rsidRDefault="00871047"/>
    <w:sdt>
      <w:sdtPr>
        <w:id w:val="984751302"/>
        <w:docPartObj>
          <w:docPartGallery w:val="Table of Contents"/>
          <w:docPartUnique/>
        </w:docPartObj>
      </w:sdtPr>
      <w:sdtEndPr/>
      <w:sdtContent>
        <w:p w:rsidR="00871047" w:rsidRDefault="008E0E7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71047" w:rsidRDefault="00896B80">
          <w:pPr>
            <w:spacing w:before="200" w:line="240" w:lineRule="auto"/>
            <w:rPr>
              <w:color w:val="1155CC"/>
              <w:u w:val="single"/>
            </w:rPr>
          </w:pPr>
          <w:hyperlink w:anchor="_pyp8fd3vpmy3">
            <w:r w:rsidR="008E0E7B">
              <w:rPr>
                <w:color w:val="1155CC"/>
                <w:u w:val="single"/>
              </w:rPr>
              <w:t>Table of Contents</w:t>
            </w:r>
          </w:hyperlink>
        </w:p>
        <w:p w:rsidR="00871047" w:rsidRDefault="00896B80">
          <w:pPr>
            <w:spacing w:before="200" w:line="240" w:lineRule="auto"/>
            <w:rPr>
              <w:color w:val="1155CC"/>
              <w:u w:val="single"/>
            </w:rPr>
          </w:pPr>
          <w:hyperlink w:anchor="_c1lz2bx22jid">
            <w:r w:rsidR="008E0E7B">
              <w:rPr>
                <w:color w:val="1155CC"/>
                <w:u w:val="single"/>
              </w:rPr>
              <w:t>Purpose</w:t>
            </w:r>
          </w:hyperlink>
        </w:p>
        <w:p w:rsidR="00871047" w:rsidRDefault="00896B80">
          <w:pPr>
            <w:spacing w:before="200" w:line="240" w:lineRule="auto"/>
            <w:rPr>
              <w:color w:val="1155CC"/>
              <w:u w:val="single"/>
            </w:rPr>
          </w:pPr>
          <w:hyperlink w:anchor="_hjpgfzcjxim1">
            <w:r w:rsidR="008E0E7B">
              <w:rPr>
                <w:color w:val="1155CC"/>
                <w:u w:val="single"/>
              </w:rPr>
              <w:t>Inputs to the Software Requirements and Architecture Document</w:t>
            </w:r>
          </w:hyperlink>
        </w:p>
        <w:p w:rsidR="00871047" w:rsidRDefault="00896B80">
          <w:pPr>
            <w:spacing w:before="60" w:line="240" w:lineRule="auto"/>
            <w:ind w:left="360"/>
            <w:rPr>
              <w:color w:val="1155CC"/>
              <w:u w:val="single"/>
            </w:rPr>
          </w:pPr>
          <w:hyperlink w:anchor="_lc6owg9q3amb">
            <w:r w:rsidR="008E0E7B">
              <w:rPr>
                <w:color w:val="1155CC"/>
                <w:u w:val="single"/>
              </w:rPr>
              <w:t>Technical safety requirements</w:t>
            </w:r>
          </w:hyperlink>
        </w:p>
        <w:p w:rsidR="00871047" w:rsidRDefault="00896B80">
          <w:pPr>
            <w:spacing w:before="60" w:line="240" w:lineRule="auto"/>
            <w:ind w:left="360"/>
            <w:rPr>
              <w:color w:val="1155CC"/>
              <w:u w:val="single"/>
            </w:rPr>
          </w:pPr>
          <w:hyperlink w:anchor="_db3hhee81tpq">
            <w:r w:rsidR="008E0E7B">
              <w:rPr>
                <w:color w:val="1155CC"/>
                <w:u w:val="single"/>
              </w:rPr>
              <w:t>Refined Architecture Diagram from the Technical Safety Concept</w:t>
            </w:r>
          </w:hyperlink>
        </w:p>
        <w:p w:rsidR="00871047" w:rsidRDefault="00896B80">
          <w:pPr>
            <w:spacing w:before="200" w:line="240" w:lineRule="auto"/>
            <w:rPr>
              <w:color w:val="1155CC"/>
              <w:u w:val="single"/>
            </w:rPr>
          </w:pPr>
          <w:hyperlink w:anchor="_pul4igmpfvr0">
            <w:r w:rsidR="008E0E7B">
              <w:rPr>
                <w:color w:val="1155CC"/>
                <w:u w:val="single"/>
              </w:rPr>
              <w:t>Software Requirements</w:t>
            </w:r>
          </w:hyperlink>
        </w:p>
        <w:p w:rsidR="00871047" w:rsidRDefault="00896B80">
          <w:pPr>
            <w:spacing w:before="200" w:after="80" w:line="240" w:lineRule="auto"/>
            <w:rPr>
              <w:color w:val="1155CC"/>
              <w:u w:val="single"/>
            </w:rPr>
          </w:pPr>
          <w:hyperlink w:anchor="_b7fyegncumoz">
            <w:r w:rsidR="008E0E7B">
              <w:rPr>
                <w:color w:val="1155CC"/>
                <w:u w:val="single"/>
              </w:rPr>
              <w:t>Refined Architecture Diagram</w:t>
            </w:r>
          </w:hyperlink>
          <w:r w:rsidR="008E0E7B">
            <w:fldChar w:fldCharType="end"/>
          </w:r>
        </w:p>
      </w:sdtContent>
    </w:sdt>
    <w:p w:rsidR="00871047" w:rsidRDefault="00871047"/>
    <w:p w:rsidR="00871047" w:rsidRDefault="00871047"/>
    <w:p w:rsidR="00871047" w:rsidRDefault="008E0E7B">
      <w:pPr>
        <w:pStyle w:val="Heading1"/>
        <w:contextualSpacing w:val="0"/>
      </w:pPr>
      <w:bookmarkStart w:id="26" w:name="_c1lz2bx22jid" w:colFirst="0" w:colLast="0"/>
      <w:bookmarkEnd w:id="26"/>
      <w:r>
        <w:t>Purpose</w:t>
      </w:r>
    </w:p>
    <w:p w:rsidR="00871047" w:rsidRDefault="00DA6172">
      <w:pPr>
        <w:rPr>
          <w:ins w:id="27" w:author="Joshua Schoenfield" w:date="2018-01-03T00:10:00Z"/>
        </w:rPr>
      </w:pPr>
      <w:ins w:id="28" w:author="Joshua Schoenfield" w:date="2018-01-03T00:02:00Z">
        <w:r>
          <w:t>The software requirements an</w:t>
        </w:r>
      </w:ins>
      <w:ins w:id="29" w:author="Joshua Schoenfield" w:date="2018-01-03T00:03:00Z">
        <w:r>
          <w:t xml:space="preserve">d architecture document will </w:t>
        </w:r>
      </w:ins>
      <w:ins w:id="30" w:author="Joshua Schoenfield" w:date="2018-01-03T00:04:00Z">
        <w:r>
          <w:t>outline how the technical safety requirements</w:t>
        </w:r>
      </w:ins>
      <w:ins w:id="31" w:author="Joshua Schoenfield" w:date="2018-01-03T00:06:00Z">
        <w:r>
          <w:t xml:space="preserve">, requirements for robustness, and requirements </w:t>
        </w:r>
        <w:r w:rsidR="00896B80">
          <w:t>to ensure freedom from interference</w:t>
        </w:r>
      </w:ins>
      <w:ins w:id="32" w:author="Joshua Schoenfield" w:date="2018-01-03T00:04:00Z">
        <w:r>
          <w:t xml:space="preserve"> are translated to </w:t>
        </w:r>
      </w:ins>
      <w:ins w:id="33" w:author="Joshua Schoenfield" w:date="2018-01-03T00:06:00Z">
        <w:r w:rsidR="00896B80">
          <w:t>concrete</w:t>
        </w:r>
      </w:ins>
      <w:ins w:id="34" w:author="Joshua Schoenfield" w:date="2018-01-03T00:04:00Z">
        <w:r>
          <w:t xml:space="preserve"> software safety requirements.</w:t>
        </w:r>
      </w:ins>
    </w:p>
    <w:p w:rsidR="00896B80" w:rsidRDefault="00896B80">
      <w:pPr>
        <w:rPr>
          <w:ins w:id="35" w:author="Joshua Schoenfield" w:date="2018-01-03T00:05:00Z"/>
        </w:rPr>
      </w:pPr>
      <w:ins w:id="36" w:author="Joshua Schoenfield" w:date="2018-01-03T00:10:00Z">
        <w:r>
          <w:t>Furthermore, these requirements specify variable na</w:t>
        </w:r>
        <w:bookmarkStart w:id="37" w:name="_GoBack"/>
        <w:bookmarkEnd w:id="37"/>
        <w:r>
          <w:t>mes, sig</w:t>
        </w:r>
      </w:ins>
      <w:ins w:id="38" w:author="Joshua Schoenfield" w:date="2018-01-03T00:11:00Z">
        <w:r>
          <w:t>n</w:t>
        </w:r>
      </w:ins>
      <w:ins w:id="39" w:author="Joshua Schoenfield" w:date="2018-01-03T00:10:00Z">
        <w:r>
          <w:t>al paths and software protocols and mechanisms.</w:t>
        </w:r>
      </w:ins>
    </w:p>
    <w:p w:rsidR="00DA6172" w:rsidRDefault="00DA6172">
      <w:ins w:id="40" w:author="Joshua Schoenfield" w:date="2018-01-03T00:05:00Z">
        <w:r>
          <w:rPr>
            <w:noProof/>
            <w:lang w:val="en-US"/>
          </w:rPr>
          <w:lastRenderedPageBreak/>
          <w:drawing>
            <wp:inline distT="0" distB="0" distL="0" distR="0">
              <wp:extent cx="5943600" cy="3344926"/>
              <wp:effectExtent l="0" t="0" r="0" b="8255"/>
              <wp:docPr id="6" name="Picture 6" descr="https://d17h27t6h515a5.cloudfront.net/topher/2017/July/5976c34b_technical-requirements-to-software-requirements-map-01/technical-requirements-to-software-requirements-ma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c34b_technical-requirements-to-software-requirements-map-01/technical-requirements-to-software-requirements-map-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926"/>
                      </a:xfrm>
                      <a:prstGeom prst="rect">
                        <a:avLst/>
                      </a:prstGeom>
                      <a:noFill/>
                      <a:ln>
                        <a:noFill/>
                      </a:ln>
                    </pic:spPr>
                  </pic:pic>
                </a:graphicData>
              </a:graphic>
            </wp:inline>
          </w:drawing>
        </w:r>
      </w:ins>
    </w:p>
    <w:p w:rsidR="00871047" w:rsidRDefault="00DA6172">
      <w:ins w:id="41" w:author="Joshua Schoenfield" w:date="2018-01-03T00:05:00Z">
        <w:r>
          <w:rPr>
            <w:b/>
            <w:color w:val="B7B7B7"/>
          </w:rPr>
          <w:t>[Image taken from lesson 19.8]</w:t>
        </w:r>
      </w:ins>
      <w:del w:id="42" w:author="Joshua Schoenfield" w:date="2018-01-03T00:05:00Z">
        <w:r w:rsidR="008E0E7B" w:rsidDel="00DA6172">
          <w:rPr>
            <w:b/>
            <w:color w:val="B7B7B7"/>
          </w:rPr>
          <w:delText>[Instructions: Answer what is the purpose of this document?]</w:delText>
        </w:r>
      </w:del>
    </w:p>
    <w:p w:rsidR="00871047" w:rsidRDefault="008E0E7B">
      <w:pPr>
        <w:pStyle w:val="Heading1"/>
        <w:widowControl w:val="0"/>
        <w:spacing w:before="480" w:after="180" w:line="240" w:lineRule="auto"/>
        <w:contextualSpacing w:val="0"/>
      </w:pPr>
      <w:bookmarkStart w:id="43" w:name="_hjpgfzcjxim1" w:colFirst="0" w:colLast="0"/>
      <w:bookmarkEnd w:id="43"/>
      <w:r>
        <w:t>Inputs to the Software Requirements and Architecture Document</w:t>
      </w:r>
    </w:p>
    <w:p w:rsidR="00871047" w:rsidDel="00896B80" w:rsidRDefault="008E0E7B">
      <w:pPr>
        <w:rPr>
          <w:del w:id="44" w:author="Joshua Schoenfield" w:date="2018-01-03T00:07:00Z"/>
          <w:b/>
          <w:color w:val="B7B7B7"/>
        </w:rPr>
      </w:pPr>
      <w:del w:id="45" w:author="Joshua Schoenfield" w:date="2018-01-03T00:07:00Z">
        <w:r w:rsidDel="00896B80">
          <w:rPr>
            <w:b/>
            <w:color w:val="B7B7B7"/>
          </w:rPr>
          <w:delText xml:space="preserve">[Instructions: </w:delText>
        </w:r>
      </w:del>
    </w:p>
    <w:p w:rsidR="00871047" w:rsidDel="00896B80" w:rsidRDefault="00871047">
      <w:pPr>
        <w:rPr>
          <w:del w:id="46" w:author="Joshua Schoenfield" w:date="2018-01-03T00:07:00Z"/>
          <w:b/>
          <w:color w:val="B7B7B7"/>
        </w:rPr>
      </w:pPr>
    </w:p>
    <w:p w:rsidR="00871047" w:rsidDel="00896B80" w:rsidRDefault="008E0E7B">
      <w:pPr>
        <w:rPr>
          <w:del w:id="47" w:author="Joshua Schoenfield" w:date="2018-01-03T00:07:00Z"/>
          <w:b/>
          <w:color w:val="B7B7B7"/>
        </w:rPr>
      </w:pPr>
      <w:del w:id="48" w:author="Joshua Schoenfield" w:date="2018-01-03T00:07:00Z">
        <w:r w:rsidDel="00896B80">
          <w:rPr>
            <w:b/>
            <w:color w:val="B7B7B7"/>
          </w:rPr>
          <w:delText>REQUIRED:</w:delText>
        </w:r>
      </w:del>
    </w:p>
    <w:p w:rsidR="00871047" w:rsidDel="00896B80" w:rsidRDefault="008E0E7B">
      <w:pPr>
        <w:rPr>
          <w:del w:id="49" w:author="Joshua Schoenfield" w:date="2018-01-03T00:07:00Z"/>
          <w:b/>
          <w:color w:val="B7B7B7"/>
        </w:rPr>
      </w:pPr>
      <w:del w:id="50" w:author="Joshua Schoenfield" w:date="2018-01-03T00:07:00Z">
        <w:r w:rsidDel="00896B80">
          <w:rPr>
            <w:b/>
            <w:color w:val="B7B7B7"/>
          </w:rPr>
          <w:delText>You are only required to develop this document for the LDW (lane departure warning) amplitude malfunction. So here, provide the technical safety requirements for the LDW amplitude malfunction as well as the refined system architecture diagram from the technical safety concept.</w:delText>
        </w:r>
      </w:del>
    </w:p>
    <w:p w:rsidR="00871047" w:rsidDel="00896B80" w:rsidRDefault="00871047">
      <w:pPr>
        <w:rPr>
          <w:del w:id="51" w:author="Joshua Schoenfield" w:date="2018-01-03T00:07:00Z"/>
          <w:b/>
          <w:color w:val="B7B7B7"/>
        </w:rPr>
      </w:pPr>
    </w:p>
    <w:p w:rsidR="00871047" w:rsidDel="00896B80" w:rsidRDefault="008E0E7B">
      <w:pPr>
        <w:rPr>
          <w:del w:id="52" w:author="Joshua Schoenfield" w:date="2018-01-03T00:07:00Z"/>
          <w:b/>
          <w:color w:val="B7B7B7"/>
        </w:rPr>
      </w:pPr>
      <w:del w:id="53" w:author="Joshua Schoenfield" w:date="2018-01-03T00:07:00Z">
        <w:r w:rsidDel="00896B80">
          <w:rPr>
            <w:b/>
            <w:color w:val="B7B7B7"/>
          </w:rPr>
          <w:delText>OPTIONAL:</w:delText>
        </w:r>
      </w:del>
    </w:p>
    <w:p w:rsidR="00871047" w:rsidDel="00896B80" w:rsidRDefault="008E0E7B">
      <w:pPr>
        <w:rPr>
          <w:del w:id="54" w:author="Joshua Schoenfield" w:date="2018-01-03T00:07:00Z"/>
          <w:b/>
          <w:color w:val="B7B7B7"/>
        </w:rPr>
      </w:pPr>
      <w:del w:id="55" w:author="Joshua Schoenfield" w:date="2018-01-03T00:07:00Z">
        <w:r w:rsidDel="00896B80">
          <w:rPr>
            <w:b/>
            <w:color w:val="B7B7B7"/>
          </w:rPr>
          <w:delText>Expand this document to include software safety requirements for the LDW frequency malfunction as well. Go even further and document software safety requirements for the Lane Keeping Assistance (LKA) function as well.</w:delText>
        </w:r>
      </w:del>
    </w:p>
    <w:p w:rsidR="00871047" w:rsidDel="00896B80" w:rsidRDefault="008E0E7B">
      <w:pPr>
        <w:rPr>
          <w:del w:id="56" w:author="Joshua Schoenfield" w:date="2018-01-03T00:07:00Z"/>
          <w:b/>
          <w:color w:val="B7B7B7"/>
        </w:rPr>
      </w:pPr>
      <w:del w:id="57" w:author="Joshua Schoenfield" w:date="2018-01-03T00:07:00Z">
        <w:r w:rsidDel="00896B80">
          <w:rPr>
            <w:b/>
            <w:color w:val="B7B7B7"/>
          </w:rPr>
          <w:delText>]</w:delText>
        </w:r>
      </w:del>
    </w:p>
    <w:p w:rsidR="00871047" w:rsidRDefault="00871047"/>
    <w:p w:rsidR="00871047" w:rsidRDefault="008E0E7B">
      <w:pPr>
        <w:pStyle w:val="Heading2"/>
        <w:contextualSpacing w:val="0"/>
      </w:pPr>
      <w:bookmarkStart w:id="58" w:name="_lc6owg9q3amb" w:colFirst="0" w:colLast="0"/>
      <w:bookmarkEnd w:id="58"/>
      <w:r>
        <w:t>Technical safety requirements</w:t>
      </w:r>
    </w:p>
    <w:p w:rsidR="00871047" w:rsidRDefault="008E0E7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71047" w:rsidTr="00225E11">
        <w:tc>
          <w:tcPr>
            <w:tcW w:w="1501"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225E11">
        <w:tc>
          <w:tcPr>
            <w:tcW w:w="1500" w:type="dxa"/>
            <w:tcMar>
              <w:top w:w="100" w:type="dxa"/>
              <w:left w:w="100" w:type="dxa"/>
              <w:bottom w:w="100" w:type="dxa"/>
              <w:right w:w="100" w:type="dxa"/>
            </w:tcMar>
          </w:tcPr>
          <w:p w:rsidR="00225E11" w:rsidRDefault="00225E11" w:rsidP="00225E11">
            <w:pPr>
              <w:widowControl w:val="0"/>
              <w:spacing w:line="240" w:lineRule="auto"/>
              <w:rPr>
                <w:ins w:id="59" w:author="Joshua Schoenfield" w:date="2018-01-02T23:48:00Z"/>
              </w:rPr>
            </w:pPr>
            <w:ins w:id="60" w:author="Joshua Schoenfield" w:date="2018-01-02T23:48:00Z">
              <w:r>
                <w:t>Technical</w:t>
              </w:r>
            </w:ins>
          </w:p>
          <w:p w:rsidR="00225E11" w:rsidRDefault="00225E11" w:rsidP="00225E11">
            <w:pPr>
              <w:widowControl w:val="0"/>
              <w:spacing w:line="240" w:lineRule="auto"/>
              <w:rPr>
                <w:ins w:id="61" w:author="Joshua Schoenfield" w:date="2018-01-02T23:48:00Z"/>
              </w:rPr>
            </w:pPr>
            <w:ins w:id="62" w:author="Joshua Schoenfield" w:date="2018-01-02T23:48:00Z">
              <w:r>
                <w:t>Safety</w:t>
              </w:r>
            </w:ins>
          </w:p>
          <w:p w:rsidR="00225E11" w:rsidRDefault="00225E11" w:rsidP="00225E11">
            <w:pPr>
              <w:widowControl w:val="0"/>
              <w:spacing w:line="240" w:lineRule="auto"/>
              <w:rPr>
                <w:ins w:id="63" w:author="Joshua Schoenfield" w:date="2018-01-02T23:48:00Z"/>
              </w:rPr>
            </w:pPr>
            <w:ins w:id="64" w:author="Joshua Schoenfield" w:date="2018-01-02T23:48:00Z">
              <w:r>
                <w:t>Requirement</w:t>
              </w:r>
            </w:ins>
          </w:p>
          <w:p w:rsidR="00225E11" w:rsidDel="00DC7A64" w:rsidRDefault="00225E11" w:rsidP="00225E11">
            <w:pPr>
              <w:widowControl w:val="0"/>
              <w:spacing w:line="240" w:lineRule="auto"/>
              <w:rPr>
                <w:del w:id="65" w:author="Joshua Schoenfield" w:date="2018-01-02T23:48:00Z"/>
              </w:rPr>
            </w:pPr>
            <w:ins w:id="66" w:author="Joshua Schoenfield" w:date="2018-01-02T23:48:00Z">
              <w:r>
                <w:t>01-01</w:t>
              </w:r>
            </w:ins>
            <w:del w:id="67" w:author="Joshua Schoenfield" w:date="2018-01-02T23:48:00Z">
              <w:r w:rsidDel="00DC7A64">
                <w:delText>Technical</w:delText>
              </w:r>
            </w:del>
          </w:p>
          <w:p w:rsidR="00225E11" w:rsidDel="00DC7A64" w:rsidRDefault="00225E11" w:rsidP="00225E11">
            <w:pPr>
              <w:widowControl w:val="0"/>
              <w:spacing w:line="240" w:lineRule="auto"/>
              <w:rPr>
                <w:del w:id="68" w:author="Joshua Schoenfield" w:date="2018-01-02T23:48:00Z"/>
              </w:rPr>
            </w:pPr>
            <w:del w:id="69" w:author="Joshua Schoenfield" w:date="2018-01-02T23:48:00Z">
              <w:r w:rsidDel="00DC7A64">
                <w:delText>Safety</w:delText>
              </w:r>
            </w:del>
          </w:p>
          <w:p w:rsidR="00225E11" w:rsidDel="00DC7A64" w:rsidRDefault="00225E11" w:rsidP="00225E11">
            <w:pPr>
              <w:widowControl w:val="0"/>
              <w:spacing w:line="240" w:lineRule="auto"/>
              <w:rPr>
                <w:del w:id="70" w:author="Joshua Schoenfield" w:date="2018-01-02T23:48:00Z"/>
              </w:rPr>
            </w:pPr>
            <w:del w:id="71" w:author="Joshua Schoenfield" w:date="2018-01-02T23:48:00Z">
              <w:r w:rsidDel="00DC7A64">
                <w:delText>Requirement</w:delText>
              </w:r>
            </w:del>
          </w:p>
          <w:p w:rsidR="00225E11" w:rsidRDefault="00225E11" w:rsidP="00225E11">
            <w:pPr>
              <w:widowControl w:val="0"/>
              <w:spacing w:line="240" w:lineRule="auto"/>
            </w:pPr>
            <w:del w:id="72" w:author="Joshua Schoenfield" w:date="2018-01-02T23:48:00Z">
              <w:r w:rsidDel="00DC7A64">
                <w:delText>01</w:delText>
              </w:r>
            </w:del>
          </w:p>
        </w:tc>
        <w:tc>
          <w:tcPr>
            <w:tcW w:w="3090" w:type="dxa"/>
            <w:tcMar>
              <w:top w:w="100" w:type="dxa"/>
              <w:left w:w="100" w:type="dxa"/>
              <w:bottom w:w="100" w:type="dxa"/>
              <w:right w:w="100" w:type="dxa"/>
            </w:tcMar>
          </w:tcPr>
          <w:p w:rsidR="00225E11" w:rsidRPr="00CE17F5" w:rsidRDefault="00225E11" w:rsidP="00225E11">
            <w:pPr>
              <w:rPr>
                <w:rFonts w:ascii="inherit" w:hAnsi="inherit" w:cs="Helvetica"/>
                <w:color w:val="4F4F4F"/>
                <w:sz w:val="23"/>
                <w:szCs w:val="23"/>
                <w:rPrChange w:id="73" w:author="Joshua Schoenfield" w:date="2018-01-02T23:45:00Z">
                  <w:rPr/>
                </w:rPrChange>
              </w:rPr>
              <w:pPrChange w:id="74" w:author="Joshua Schoenfield" w:date="2018-01-02T23:45:00Z">
                <w:pPr>
                  <w:widowControl w:val="0"/>
                </w:pPr>
              </w:pPrChange>
            </w:pPr>
            <w:ins w:id="75" w:author="Joshua Schoenfield" w:date="2018-01-02T23:48:00Z">
              <w:r w:rsidRPr="00EA13D4">
                <w:t>The LDW safety component shall ensure that the amplitude of the '</w:t>
              </w:r>
              <w:proofErr w:type="spellStart"/>
              <w:r w:rsidRPr="00EA13D4">
                <w:t>LDW_Torque_Request</w:t>
              </w:r>
              <w:proofErr w:type="spellEnd"/>
              <w:r w:rsidRPr="00EA13D4">
                <w:t>' sent to the 'Final electronic power steering Torque' component is below '</w:t>
              </w:r>
              <w:proofErr w:type="spellStart"/>
              <w:r w:rsidRPr="00EA13D4">
                <w:t>Max_Torque_Amplitude</w:t>
              </w:r>
              <w:proofErr w:type="spellEnd"/>
              <w:r w:rsidRPr="00EA13D4">
                <w:t>.</w:t>
              </w:r>
            </w:ins>
          </w:p>
        </w:tc>
        <w:tc>
          <w:tcPr>
            <w:tcW w:w="345" w:type="dxa"/>
            <w:tcMar>
              <w:top w:w="100" w:type="dxa"/>
              <w:left w:w="100" w:type="dxa"/>
              <w:bottom w:w="100" w:type="dxa"/>
              <w:right w:w="100" w:type="dxa"/>
            </w:tcMar>
          </w:tcPr>
          <w:p w:rsidR="00225E11" w:rsidRDefault="00225E11" w:rsidP="00225E11">
            <w:pPr>
              <w:widowControl w:val="0"/>
              <w:spacing w:line="240" w:lineRule="auto"/>
            </w:pPr>
            <w:ins w:id="76" w:author="Joshua Schoenfield" w:date="2018-01-02T23:48:00Z">
              <w:r>
                <w:t>C</w:t>
              </w:r>
            </w:ins>
          </w:p>
        </w:tc>
        <w:tc>
          <w:tcPr>
            <w:tcW w:w="1425" w:type="dxa"/>
            <w:tcMar>
              <w:top w:w="100" w:type="dxa"/>
              <w:left w:w="100" w:type="dxa"/>
              <w:bottom w:w="100" w:type="dxa"/>
              <w:right w:w="100" w:type="dxa"/>
            </w:tcMar>
          </w:tcPr>
          <w:p w:rsidR="00225E11" w:rsidRDefault="00225E11" w:rsidP="00225E11">
            <w:pPr>
              <w:widowControl w:val="0"/>
              <w:spacing w:line="240" w:lineRule="auto"/>
            </w:pPr>
            <w:ins w:id="77" w:author="Joshua Schoenfield" w:date="2018-01-02T23:48:00Z">
              <w:r>
                <w:t xml:space="preserve">50 </w:t>
              </w:r>
              <w:proofErr w:type="spellStart"/>
              <w:r>
                <w:t>ms</w:t>
              </w:r>
            </w:ins>
            <w:proofErr w:type="spellEnd"/>
          </w:p>
        </w:tc>
        <w:tc>
          <w:tcPr>
            <w:tcW w:w="1598" w:type="dxa"/>
            <w:tcMar>
              <w:top w:w="100" w:type="dxa"/>
              <w:left w:w="100" w:type="dxa"/>
              <w:bottom w:w="100" w:type="dxa"/>
              <w:right w:w="100" w:type="dxa"/>
            </w:tcMar>
          </w:tcPr>
          <w:p w:rsidR="00225E11" w:rsidRDefault="00225E11" w:rsidP="00225E11">
            <w:pPr>
              <w:widowControl w:val="0"/>
              <w:spacing w:line="240" w:lineRule="auto"/>
            </w:pPr>
            <w:ins w:id="78" w:author="Joshua Schoenfield" w:date="2018-01-02T23:48:00Z">
              <w:r>
                <w:t>LDW Safety Block</w:t>
              </w:r>
            </w:ins>
          </w:p>
        </w:tc>
        <w:tc>
          <w:tcPr>
            <w:tcW w:w="1598" w:type="dxa"/>
            <w:tcMar>
              <w:top w:w="100" w:type="dxa"/>
              <w:left w:w="100" w:type="dxa"/>
              <w:bottom w:w="100" w:type="dxa"/>
              <w:right w:w="100" w:type="dxa"/>
            </w:tcMar>
          </w:tcPr>
          <w:p w:rsidR="00225E11" w:rsidRPr="00225E11" w:rsidRDefault="00225E11" w:rsidP="00225E11">
            <w:pPr>
              <w:rPr>
                <w:ins w:id="79" w:author="Joshua Schoenfield" w:date="2018-01-02T23:45:00Z"/>
                <w:rPrChange w:id="80" w:author="Joshua Schoenfield" w:date="2018-01-02T23:50:00Z">
                  <w:rPr>
                    <w:ins w:id="81" w:author="Joshua Schoenfield" w:date="2018-01-02T23:45:00Z"/>
                    <w:rFonts w:ascii="inherit" w:hAnsi="inherit"/>
                  </w:rPr>
                </w:rPrChange>
              </w:rPr>
            </w:pPr>
            <w:ins w:id="82" w:author="Joshua Schoenfield" w:date="2018-01-02T23:45:00Z">
              <w:r w:rsidRPr="00225E11">
                <w:rPr>
                  <w:rPrChange w:id="83" w:author="Joshua Schoenfield" w:date="2018-01-02T23:50:00Z">
                    <w:rPr>
                      <w:rFonts w:ascii="inherit" w:hAnsi="inherit"/>
                    </w:rPr>
                  </w:rPrChange>
                </w:rPr>
                <w:t>LDW torque output is set to zero</w:t>
              </w:r>
            </w:ins>
          </w:p>
          <w:p w:rsidR="00225E11" w:rsidRDefault="00225E11" w:rsidP="00225E11">
            <w:pPr>
              <w:widowControl w:val="0"/>
              <w:spacing w:line="240" w:lineRule="auto"/>
            </w:pPr>
          </w:p>
        </w:tc>
      </w:tr>
      <w:tr w:rsidR="00225E11" w:rsidTr="00225E11">
        <w:tc>
          <w:tcPr>
            <w:tcW w:w="1501" w:type="dxa"/>
            <w:tcMar>
              <w:top w:w="100" w:type="dxa"/>
              <w:left w:w="100" w:type="dxa"/>
              <w:bottom w:w="100" w:type="dxa"/>
              <w:right w:w="100" w:type="dxa"/>
            </w:tcMar>
          </w:tcPr>
          <w:p w:rsidR="00225E11" w:rsidRDefault="00225E11" w:rsidP="00225E11">
            <w:pPr>
              <w:widowControl w:val="0"/>
              <w:spacing w:line="240" w:lineRule="auto"/>
              <w:rPr>
                <w:ins w:id="84" w:author="Joshua Schoenfield" w:date="2018-01-02T23:48:00Z"/>
              </w:rPr>
            </w:pPr>
            <w:ins w:id="85" w:author="Joshua Schoenfield" w:date="2018-01-02T23:48:00Z">
              <w:r>
                <w:lastRenderedPageBreak/>
                <w:t>Technical</w:t>
              </w:r>
            </w:ins>
          </w:p>
          <w:p w:rsidR="00225E11" w:rsidRDefault="00225E11" w:rsidP="00225E11">
            <w:pPr>
              <w:widowControl w:val="0"/>
              <w:spacing w:line="240" w:lineRule="auto"/>
              <w:rPr>
                <w:ins w:id="86" w:author="Joshua Schoenfield" w:date="2018-01-02T23:48:00Z"/>
              </w:rPr>
            </w:pPr>
            <w:ins w:id="87" w:author="Joshua Schoenfield" w:date="2018-01-02T23:48:00Z">
              <w:r>
                <w:t>Safety</w:t>
              </w:r>
            </w:ins>
          </w:p>
          <w:p w:rsidR="00225E11" w:rsidRDefault="00225E11" w:rsidP="00225E11">
            <w:pPr>
              <w:widowControl w:val="0"/>
              <w:spacing w:line="240" w:lineRule="auto"/>
              <w:rPr>
                <w:ins w:id="88" w:author="Joshua Schoenfield" w:date="2018-01-02T23:48:00Z"/>
              </w:rPr>
            </w:pPr>
            <w:ins w:id="89" w:author="Joshua Schoenfield" w:date="2018-01-02T23:48:00Z">
              <w:r>
                <w:t>Requirement</w:t>
              </w:r>
            </w:ins>
          </w:p>
          <w:p w:rsidR="00225E11" w:rsidDel="00DC7A64" w:rsidRDefault="00225E11" w:rsidP="00225E11">
            <w:pPr>
              <w:widowControl w:val="0"/>
              <w:spacing w:line="240" w:lineRule="auto"/>
              <w:rPr>
                <w:del w:id="90" w:author="Joshua Schoenfield" w:date="2018-01-02T23:48:00Z"/>
              </w:rPr>
            </w:pPr>
            <w:ins w:id="91" w:author="Joshua Schoenfield" w:date="2018-01-02T23:48:00Z">
              <w:r>
                <w:t>01-02</w:t>
              </w:r>
            </w:ins>
            <w:del w:id="92" w:author="Joshua Schoenfield" w:date="2018-01-02T23:48:00Z">
              <w:r w:rsidDel="00DC7A64">
                <w:delText>Technical</w:delText>
              </w:r>
            </w:del>
          </w:p>
          <w:p w:rsidR="00225E11" w:rsidDel="00DC7A64" w:rsidRDefault="00225E11" w:rsidP="00225E11">
            <w:pPr>
              <w:widowControl w:val="0"/>
              <w:spacing w:line="240" w:lineRule="auto"/>
              <w:rPr>
                <w:del w:id="93" w:author="Joshua Schoenfield" w:date="2018-01-02T23:48:00Z"/>
              </w:rPr>
            </w:pPr>
            <w:del w:id="94" w:author="Joshua Schoenfield" w:date="2018-01-02T23:48:00Z">
              <w:r w:rsidDel="00DC7A64">
                <w:delText>Safety</w:delText>
              </w:r>
            </w:del>
          </w:p>
          <w:p w:rsidR="00225E11" w:rsidDel="00DC7A64" w:rsidRDefault="00225E11" w:rsidP="00225E11">
            <w:pPr>
              <w:widowControl w:val="0"/>
              <w:spacing w:line="240" w:lineRule="auto"/>
              <w:rPr>
                <w:del w:id="95" w:author="Joshua Schoenfield" w:date="2018-01-02T23:48:00Z"/>
              </w:rPr>
            </w:pPr>
            <w:del w:id="96" w:author="Joshua Schoenfield" w:date="2018-01-02T23:48:00Z">
              <w:r w:rsidDel="00DC7A64">
                <w:delText>Requirement</w:delText>
              </w:r>
            </w:del>
          </w:p>
          <w:p w:rsidR="00225E11" w:rsidRDefault="00225E11" w:rsidP="00225E11">
            <w:pPr>
              <w:widowControl w:val="0"/>
              <w:spacing w:line="240" w:lineRule="auto"/>
            </w:pPr>
            <w:del w:id="97" w:author="Joshua Schoenfield" w:date="2018-01-02T23:48:00Z">
              <w:r w:rsidDel="00DC7A64">
                <w:delText>02</w:delText>
              </w:r>
            </w:del>
          </w:p>
        </w:tc>
        <w:tc>
          <w:tcPr>
            <w:tcW w:w="3090" w:type="dxa"/>
            <w:tcMar>
              <w:top w:w="100" w:type="dxa"/>
              <w:left w:w="100" w:type="dxa"/>
              <w:bottom w:w="100" w:type="dxa"/>
              <w:right w:w="100" w:type="dxa"/>
            </w:tcMar>
          </w:tcPr>
          <w:p w:rsidR="00225E11" w:rsidRDefault="00225E11" w:rsidP="00225E11">
            <w:pPr>
              <w:widowControl w:val="0"/>
            </w:pPr>
            <w:ins w:id="98" w:author="Joshua Schoenfield" w:date="2018-01-02T23:48:00Z">
              <w:r w:rsidRPr="00EA13D4">
                <w:t>As soon as the LDW function deactivates the LDW feature, the 'LDW Safety' software block shall send a signal to the car display ECU to turn on a warning light.</w:t>
              </w:r>
            </w:ins>
          </w:p>
        </w:tc>
        <w:tc>
          <w:tcPr>
            <w:tcW w:w="345" w:type="dxa"/>
            <w:tcMar>
              <w:top w:w="100" w:type="dxa"/>
              <w:left w:w="100" w:type="dxa"/>
              <w:bottom w:w="100" w:type="dxa"/>
              <w:right w:w="100" w:type="dxa"/>
            </w:tcMar>
          </w:tcPr>
          <w:p w:rsidR="00225E11" w:rsidRDefault="00225E11" w:rsidP="00225E11">
            <w:pPr>
              <w:widowControl w:val="0"/>
              <w:spacing w:line="240" w:lineRule="auto"/>
            </w:pPr>
            <w:ins w:id="99" w:author="Joshua Schoenfield" w:date="2018-01-02T23:48:00Z">
              <w:r>
                <w:t>C</w:t>
              </w:r>
            </w:ins>
          </w:p>
        </w:tc>
        <w:tc>
          <w:tcPr>
            <w:tcW w:w="1425" w:type="dxa"/>
            <w:tcMar>
              <w:top w:w="100" w:type="dxa"/>
              <w:left w:w="100" w:type="dxa"/>
              <w:bottom w:w="100" w:type="dxa"/>
              <w:right w:w="100" w:type="dxa"/>
            </w:tcMar>
          </w:tcPr>
          <w:p w:rsidR="00225E11" w:rsidRDefault="00225E11" w:rsidP="00225E11">
            <w:pPr>
              <w:widowControl w:val="0"/>
              <w:spacing w:line="240" w:lineRule="auto"/>
            </w:pPr>
            <w:ins w:id="100" w:author="Joshua Schoenfield" w:date="2018-01-02T23:48:00Z">
              <w:r>
                <w:t xml:space="preserve">50 </w:t>
              </w:r>
              <w:proofErr w:type="spellStart"/>
              <w:r>
                <w:t>ms</w:t>
              </w:r>
            </w:ins>
            <w:proofErr w:type="spellEnd"/>
          </w:p>
        </w:tc>
        <w:tc>
          <w:tcPr>
            <w:tcW w:w="1598" w:type="dxa"/>
            <w:tcMar>
              <w:top w:w="100" w:type="dxa"/>
              <w:left w:w="100" w:type="dxa"/>
              <w:bottom w:w="100" w:type="dxa"/>
              <w:right w:w="100" w:type="dxa"/>
            </w:tcMar>
          </w:tcPr>
          <w:p w:rsidR="00225E11" w:rsidRDefault="00225E11" w:rsidP="00225E11">
            <w:pPr>
              <w:widowControl w:val="0"/>
              <w:spacing w:line="240" w:lineRule="auto"/>
            </w:pPr>
            <w:ins w:id="101" w:author="Joshua Schoenfield" w:date="2018-01-02T23:48:00Z">
              <w:r>
                <w:t>LDW Safety Block</w:t>
              </w:r>
            </w:ins>
          </w:p>
        </w:tc>
        <w:tc>
          <w:tcPr>
            <w:tcW w:w="1598" w:type="dxa"/>
            <w:tcMar>
              <w:top w:w="100" w:type="dxa"/>
              <w:left w:w="100" w:type="dxa"/>
              <w:bottom w:w="100" w:type="dxa"/>
              <w:right w:w="100" w:type="dxa"/>
            </w:tcMar>
          </w:tcPr>
          <w:p w:rsidR="00225E11" w:rsidRPr="00EA13D4" w:rsidRDefault="00225E11" w:rsidP="00225E11">
            <w:pPr>
              <w:rPr>
                <w:ins w:id="102" w:author="Joshua Schoenfield" w:date="2018-01-02T23:50:00Z"/>
              </w:rPr>
            </w:pPr>
            <w:ins w:id="103" w:author="Joshua Schoenfield" w:date="2018-01-02T23:50:00Z">
              <w:r w:rsidRPr="00EA13D4">
                <w:t>LDW torque output is set to zero</w:t>
              </w:r>
            </w:ins>
          </w:p>
          <w:p w:rsidR="00225E11" w:rsidRDefault="00225E11" w:rsidP="00225E11">
            <w:pPr>
              <w:widowControl w:val="0"/>
              <w:spacing w:line="240" w:lineRule="auto"/>
            </w:pPr>
          </w:p>
        </w:tc>
      </w:tr>
      <w:tr w:rsidR="00225E11" w:rsidTr="00225E11">
        <w:tc>
          <w:tcPr>
            <w:tcW w:w="1501" w:type="dxa"/>
            <w:tcMar>
              <w:top w:w="100" w:type="dxa"/>
              <w:left w:w="100" w:type="dxa"/>
              <w:bottom w:w="100" w:type="dxa"/>
              <w:right w:w="100" w:type="dxa"/>
            </w:tcMar>
          </w:tcPr>
          <w:p w:rsidR="00225E11" w:rsidRDefault="00225E11" w:rsidP="00225E11">
            <w:pPr>
              <w:widowControl w:val="0"/>
              <w:spacing w:line="240" w:lineRule="auto"/>
              <w:rPr>
                <w:ins w:id="104" w:author="Joshua Schoenfield" w:date="2018-01-02T23:48:00Z"/>
              </w:rPr>
            </w:pPr>
            <w:ins w:id="105" w:author="Joshua Schoenfield" w:date="2018-01-02T23:48:00Z">
              <w:r>
                <w:t>Technical</w:t>
              </w:r>
            </w:ins>
          </w:p>
          <w:p w:rsidR="00225E11" w:rsidRDefault="00225E11" w:rsidP="00225E11">
            <w:pPr>
              <w:widowControl w:val="0"/>
              <w:spacing w:line="240" w:lineRule="auto"/>
              <w:rPr>
                <w:ins w:id="106" w:author="Joshua Schoenfield" w:date="2018-01-02T23:48:00Z"/>
              </w:rPr>
            </w:pPr>
            <w:ins w:id="107" w:author="Joshua Schoenfield" w:date="2018-01-02T23:48:00Z">
              <w:r>
                <w:t>Safety</w:t>
              </w:r>
            </w:ins>
          </w:p>
          <w:p w:rsidR="00225E11" w:rsidRDefault="00225E11" w:rsidP="00225E11">
            <w:pPr>
              <w:widowControl w:val="0"/>
              <w:spacing w:line="240" w:lineRule="auto"/>
              <w:rPr>
                <w:ins w:id="108" w:author="Joshua Schoenfield" w:date="2018-01-02T23:48:00Z"/>
              </w:rPr>
            </w:pPr>
            <w:ins w:id="109" w:author="Joshua Schoenfield" w:date="2018-01-02T23:48:00Z">
              <w:r>
                <w:t>Requirement</w:t>
              </w:r>
            </w:ins>
          </w:p>
          <w:p w:rsidR="00225E11" w:rsidDel="00DC7A64" w:rsidRDefault="00225E11" w:rsidP="00225E11">
            <w:pPr>
              <w:widowControl w:val="0"/>
              <w:spacing w:line="240" w:lineRule="auto"/>
              <w:rPr>
                <w:del w:id="110" w:author="Joshua Schoenfield" w:date="2018-01-02T23:48:00Z"/>
              </w:rPr>
            </w:pPr>
            <w:ins w:id="111" w:author="Joshua Schoenfield" w:date="2018-01-02T23:48:00Z">
              <w:r>
                <w:t>01-03</w:t>
              </w:r>
            </w:ins>
            <w:del w:id="112" w:author="Joshua Schoenfield" w:date="2018-01-02T23:48:00Z">
              <w:r w:rsidDel="00DC7A64">
                <w:delText>Technical</w:delText>
              </w:r>
            </w:del>
          </w:p>
          <w:p w:rsidR="00225E11" w:rsidDel="00DC7A64" w:rsidRDefault="00225E11" w:rsidP="00225E11">
            <w:pPr>
              <w:widowControl w:val="0"/>
              <w:spacing w:line="240" w:lineRule="auto"/>
              <w:rPr>
                <w:del w:id="113" w:author="Joshua Schoenfield" w:date="2018-01-02T23:48:00Z"/>
              </w:rPr>
            </w:pPr>
            <w:del w:id="114" w:author="Joshua Schoenfield" w:date="2018-01-02T23:48:00Z">
              <w:r w:rsidDel="00DC7A64">
                <w:delText>Safety</w:delText>
              </w:r>
            </w:del>
          </w:p>
          <w:p w:rsidR="00225E11" w:rsidDel="00DC7A64" w:rsidRDefault="00225E11" w:rsidP="00225E11">
            <w:pPr>
              <w:widowControl w:val="0"/>
              <w:spacing w:line="240" w:lineRule="auto"/>
              <w:rPr>
                <w:del w:id="115" w:author="Joshua Schoenfield" w:date="2018-01-02T23:48:00Z"/>
              </w:rPr>
            </w:pPr>
            <w:del w:id="116" w:author="Joshua Schoenfield" w:date="2018-01-02T23:48:00Z">
              <w:r w:rsidDel="00DC7A64">
                <w:delText>Requirement</w:delText>
              </w:r>
            </w:del>
          </w:p>
          <w:p w:rsidR="00225E11" w:rsidRDefault="00225E11" w:rsidP="00225E11">
            <w:pPr>
              <w:widowControl w:val="0"/>
              <w:spacing w:line="240" w:lineRule="auto"/>
            </w:pPr>
            <w:del w:id="117" w:author="Joshua Schoenfield" w:date="2018-01-02T23:48:00Z">
              <w:r w:rsidDel="00DC7A64">
                <w:delText>03</w:delText>
              </w:r>
            </w:del>
          </w:p>
        </w:tc>
        <w:tc>
          <w:tcPr>
            <w:tcW w:w="3090" w:type="dxa"/>
            <w:tcMar>
              <w:top w:w="100" w:type="dxa"/>
              <w:left w:w="100" w:type="dxa"/>
              <w:bottom w:w="100" w:type="dxa"/>
              <w:right w:w="100" w:type="dxa"/>
            </w:tcMar>
          </w:tcPr>
          <w:p w:rsidR="00225E11" w:rsidRPr="00EA13D4" w:rsidRDefault="00225E11" w:rsidP="00225E11">
            <w:pPr>
              <w:rPr>
                <w:ins w:id="118" w:author="Joshua Schoenfield" w:date="2018-01-02T23:48:00Z"/>
              </w:rPr>
            </w:pPr>
            <w:ins w:id="119" w:author="Joshua Schoenfield" w:date="2018-01-02T23:48:00Z">
              <w:r w:rsidRPr="00EA13D4">
                <w:t>As soon as a failure is detected by the LDW function, it shall deactivate the LDW feature and the '</w:t>
              </w:r>
              <w:proofErr w:type="spellStart"/>
              <w:r w:rsidRPr="00EA13D4">
                <w:t>LDW_Torque_Request</w:t>
              </w:r>
              <w:proofErr w:type="spellEnd"/>
              <w:r w:rsidRPr="00EA13D4">
                <w:t>' shall be set to zero.</w:t>
              </w:r>
            </w:ins>
          </w:p>
          <w:p w:rsidR="00225E11" w:rsidRDefault="00225E11" w:rsidP="00225E11">
            <w:pPr>
              <w:widowControl w:val="0"/>
            </w:pPr>
          </w:p>
        </w:tc>
        <w:tc>
          <w:tcPr>
            <w:tcW w:w="345" w:type="dxa"/>
            <w:tcMar>
              <w:top w:w="100" w:type="dxa"/>
              <w:left w:w="100" w:type="dxa"/>
              <w:bottom w:w="100" w:type="dxa"/>
              <w:right w:w="100" w:type="dxa"/>
            </w:tcMar>
          </w:tcPr>
          <w:p w:rsidR="00225E11" w:rsidRDefault="00225E11" w:rsidP="00225E11">
            <w:pPr>
              <w:widowControl w:val="0"/>
              <w:spacing w:line="240" w:lineRule="auto"/>
            </w:pPr>
            <w:ins w:id="120" w:author="Joshua Schoenfield" w:date="2018-01-02T23:48:00Z">
              <w:r>
                <w:t>C</w:t>
              </w:r>
            </w:ins>
          </w:p>
        </w:tc>
        <w:tc>
          <w:tcPr>
            <w:tcW w:w="1425" w:type="dxa"/>
            <w:tcMar>
              <w:top w:w="100" w:type="dxa"/>
              <w:left w:w="100" w:type="dxa"/>
              <w:bottom w:w="100" w:type="dxa"/>
              <w:right w:w="100" w:type="dxa"/>
            </w:tcMar>
          </w:tcPr>
          <w:p w:rsidR="00225E11" w:rsidRDefault="00225E11" w:rsidP="00225E11">
            <w:pPr>
              <w:widowControl w:val="0"/>
              <w:spacing w:line="240" w:lineRule="auto"/>
            </w:pPr>
            <w:ins w:id="121" w:author="Joshua Schoenfield" w:date="2018-01-02T23:48:00Z">
              <w:r>
                <w:t xml:space="preserve">50 </w:t>
              </w:r>
              <w:proofErr w:type="spellStart"/>
              <w:r>
                <w:t>ms</w:t>
              </w:r>
            </w:ins>
            <w:proofErr w:type="spellEnd"/>
          </w:p>
        </w:tc>
        <w:tc>
          <w:tcPr>
            <w:tcW w:w="1598" w:type="dxa"/>
            <w:tcMar>
              <w:top w:w="100" w:type="dxa"/>
              <w:left w:w="100" w:type="dxa"/>
              <w:bottom w:w="100" w:type="dxa"/>
              <w:right w:w="100" w:type="dxa"/>
            </w:tcMar>
          </w:tcPr>
          <w:p w:rsidR="00225E11" w:rsidRDefault="00225E11" w:rsidP="00225E11">
            <w:pPr>
              <w:widowControl w:val="0"/>
              <w:spacing w:line="240" w:lineRule="auto"/>
            </w:pPr>
            <w:ins w:id="122" w:author="Joshua Schoenfield" w:date="2018-01-02T23:48:00Z">
              <w:r>
                <w:t>LDW Safety Block</w:t>
              </w:r>
            </w:ins>
          </w:p>
        </w:tc>
        <w:tc>
          <w:tcPr>
            <w:tcW w:w="1598" w:type="dxa"/>
            <w:tcMar>
              <w:top w:w="100" w:type="dxa"/>
              <w:left w:w="100" w:type="dxa"/>
              <w:bottom w:w="100" w:type="dxa"/>
              <w:right w:w="100" w:type="dxa"/>
            </w:tcMar>
          </w:tcPr>
          <w:p w:rsidR="00225E11" w:rsidRPr="00EA13D4" w:rsidRDefault="00225E11" w:rsidP="00225E11">
            <w:pPr>
              <w:rPr>
                <w:ins w:id="123" w:author="Joshua Schoenfield" w:date="2018-01-02T23:50:00Z"/>
              </w:rPr>
            </w:pPr>
            <w:ins w:id="124" w:author="Joshua Schoenfield" w:date="2018-01-02T23:50:00Z">
              <w:r w:rsidRPr="00EA13D4">
                <w:t>LDW torque output is set to zero</w:t>
              </w:r>
            </w:ins>
          </w:p>
          <w:p w:rsidR="00225E11" w:rsidRDefault="00225E11" w:rsidP="00225E11">
            <w:pPr>
              <w:widowControl w:val="0"/>
              <w:spacing w:line="240" w:lineRule="auto"/>
            </w:pPr>
          </w:p>
        </w:tc>
      </w:tr>
      <w:tr w:rsidR="00225E11" w:rsidTr="00225E11">
        <w:tc>
          <w:tcPr>
            <w:tcW w:w="1501" w:type="dxa"/>
            <w:tcMar>
              <w:top w:w="100" w:type="dxa"/>
              <w:left w:w="100" w:type="dxa"/>
              <w:bottom w:w="100" w:type="dxa"/>
              <w:right w:w="100" w:type="dxa"/>
            </w:tcMar>
          </w:tcPr>
          <w:p w:rsidR="00225E11" w:rsidRDefault="00225E11" w:rsidP="00225E11">
            <w:pPr>
              <w:widowControl w:val="0"/>
              <w:spacing w:line="240" w:lineRule="auto"/>
              <w:rPr>
                <w:ins w:id="125" w:author="Joshua Schoenfield" w:date="2018-01-02T23:48:00Z"/>
              </w:rPr>
            </w:pPr>
            <w:ins w:id="126" w:author="Joshua Schoenfield" w:date="2018-01-02T23:48:00Z">
              <w:r>
                <w:t>Technical</w:t>
              </w:r>
            </w:ins>
          </w:p>
          <w:p w:rsidR="00225E11" w:rsidRDefault="00225E11" w:rsidP="00225E11">
            <w:pPr>
              <w:widowControl w:val="0"/>
              <w:spacing w:line="240" w:lineRule="auto"/>
              <w:rPr>
                <w:ins w:id="127" w:author="Joshua Schoenfield" w:date="2018-01-02T23:48:00Z"/>
              </w:rPr>
            </w:pPr>
            <w:ins w:id="128" w:author="Joshua Schoenfield" w:date="2018-01-02T23:48:00Z">
              <w:r>
                <w:t>Safety</w:t>
              </w:r>
            </w:ins>
          </w:p>
          <w:p w:rsidR="00225E11" w:rsidRDefault="00225E11" w:rsidP="00225E11">
            <w:pPr>
              <w:widowControl w:val="0"/>
              <w:spacing w:line="240" w:lineRule="auto"/>
              <w:rPr>
                <w:ins w:id="129" w:author="Joshua Schoenfield" w:date="2018-01-02T23:48:00Z"/>
              </w:rPr>
            </w:pPr>
            <w:ins w:id="130" w:author="Joshua Schoenfield" w:date="2018-01-02T23:48:00Z">
              <w:r>
                <w:t>Requirement</w:t>
              </w:r>
            </w:ins>
          </w:p>
          <w:p w:rsidR="00225E11" w:rsidDel="00DC7A64" w:rsidRDefault="00225E11" w:rsidP="00225E11">
            <w:pPr>
              <w:widowControl w:val="0"/>
              <w:spacing w:line="240" w:lineRule="auto"/>
              <w:rPr>
                <w:del w:id="131" w:author="Joshua Schoenfield" w:date="2018-01-02T23:48:00Z"/>
              </w:rPr>
            </w:pPr>
            <w:ins w:id="132" w:author="Joshua Schoenfield" w:date="2018-01-02T23:48:00Z">
              <w:r>
                <w:t>01-04</w:t>
              </w:r>
            </w:ins>
            <w:del w:id="133" w:author="Joshua Schoenfield" w:date="2018-01-02T23:48:00Z">
              <w:r w:rsidDel="00DC7A64">
                <w:delText>Technical</w:delText>
              </w:r>
            </w:del>
          </w:p>
          <w:p w:rsidR="00225E11" w:rsidDel="00DC7A64" w:rsidRDefault="00225E11" w:rsidP="00225E11">
            <w:pPr>
              <w:widowControl w:val="0"/>
              <w:spacing w:line="240" w:lineRule="auto"/>
              <w:rPr>
                <w:del w:id="134" w:author="Joshua Schoenfield" w:date="2018-01-02T23:48:00Z"/>
              </w:rPr>
            </w:pPr>
            <w:del w:id="135" w:author="Joshua Schoenfield" w:date="2018-01-02T23:48:00Z">
              <w:r w:rsidDel="00DC7A64">
                <w:delText>Safety</w:delText>
              </w:r>
            </w:del>
          </w:p>
          <w:p w:rsidR="00225E11" w:rsidDel="00DC7A64" w:rsidRDefault="00225E11" w:rsidP="00225E11">
            <w:pPr>
              <w:widowControl w:val="0"/>
              <w:spacing w:line="240" w:lineRule="auto"/>
              <w:rPr>
                <w:del w:id="136" w:author="Joshua Schoenfield" w:date="2018-01-02T23:48:00Z"/>
              </w:rPr>
            </w:pPr>
            <w:del w:id="137" w:author="Joshua Schoenfield" w:date="2018-01-02T23:48:00Z">
              <w:r w:rsidDel="00DC7A64">
                <w:delText>Requirement</w:delText>
              </w:r>
            </w:del>
          </w:p>
          <w:p w:rsidR="00225E11" w:rsidRDefault="00225E11" w:rsidP="00225E11">
            <w:pPr>
              <w:widowControl w:val="0"/>
              <w:spacing w:line="240" w:lineRule="auto"/>
            </w:pPr>
            <w:del w:id="138" w:author="Joshua Schoenfield" w:date="2018-01-02T23:48:00Z">
              <w:r w:rsidDel="00DC7A64">
                <w:delText>04</w:delText>
              </w:r>
            </w:del>
          </w:p>
        </w:tc>
        <w:tc>
          <w:tcPr>
            <w:tcW w:w="3090" w:type="dxa"/>
            <w:tcMar>
              <w:top w:w="100" w:type="dxa"/>
              <w:left w:w="100" w:type="dxa"/>
              <w:bottom w:w="100" w:type="dxa"/>
              <w:right w:w="100" w:type="dxa"/>
            </w:tcMar>
          </w:tcPr>
          <w:p w:rsidR="00225E11" w:rsidRPr="00EA13D4" w:rsidRDefault="00225E11" w:rsidP="00225E11">
            <w:pPr>
              <w:rPr>
                <w:ins w:id="139" w:author="Joshua Schoenfield" w:date="2018-01-02T23:48:00Z"/>
              </w:rPr>
            </w:pPr>
            <w:ins w:id="140" w:author="Joshua Schoenfield" w:date="2018-01-02T23:48:00Z">
              <w:r w:rsidRPr="00EA13D4">
                <w:t>The validity and integrity of the data transmission for '</w:t>
              </w:r>
              <w:proofErr w:type="spellStart"/>
              <w:r w:rsidRPr="00EA13D4">
                <w:t>LDW_Torque_Request</w:t>
              </w:r>
              <w:proofErr w:type="spellEnd"/>
              <w:r w:rsidRPr="00EA13D4">
                <w:t>' signal shall be ensured.</w:t>
              </w:r>
            </w:ins>
          </w:p>
          <w:p w:rsidR="00225E11" w:rsidRDefault="00225E11" w:rsidP="00225E11">
            <w:pPr>
              <w:widowControl w:val="0"/>
            </w:pPr>
          </w:p>
        </w:tc>
        <w:tc>
          <w:tcPr>
            <w:tcW w:w="345" w:type="dxa"/>
            <w:tcMar>
              <w:top w:w="100" w:type="dxa"/>
              <w:left w:w="100" w:type="dxa"/>
              <w:bottom w:w="100" w:type="dxa"/>
              <w:right w:w="100" w:type="dxa"/>
            </w:tcMar>
          </w:tcPr>
          <w:p w:rsidR="00225E11" w:rsidRDefault="00225E11" w:rsidP="00225E11">
            <w:pPr>
              <w:widowControl w:val="0"/>
              <w:spacing w:line="240" w:lineRule="auto"/>
            </w:pPr>
            <w:ins w:id="141" w:author="Joshua Schoenfield" w:date="2018-01-02T23:48:00Z">
              <w:r>
                <w:t>C</w:t>
              </w:r>
            </w:ins>
          </w:p>
        </w:tc>
        <w:tc>
          <w:tcPr>
            <w:tcW w:w="1425" w:type="dxa"/>
            <w:tcMar>
              <w:top w:w="100" w:type="dxa"/>
              <w:left w:w="100" w:type="dxa"/>
              <w:bottom w:w="100" w:type="dxa"/>
              <w:right w:w="100" w:type="dxa"/>
            </w:tcMar>
          </w:tcPr>
          <w:p w:rsidR="00225E11" w:rsidRDefault="00225E11" w:rsidP="00225E11">
            <w:pPr>
              <w:widowControl w:val="0"/>
              <w:spacing w:line="240" w:lineRule="auto"/>
            </w:pPr>
            <w:ins w:id="142" w:author="Joshua Schoenfield" w:date="2018-01-02T23:48:00Z">
              <w:r>
                <w:t xml:space="preserve">50 </w:t>
              </w:r>
              <w:proofErr w:type="spellStart"/>
              <w:r>
                <w:t>ms</w:t>
              </w:r>
            </w:ins>
            <w:proofErr w:type="spellEnd"/>
          </w:p>
        </w:tc>
        <w:tc>
          <w:tcPr>
            <w:tcW w:w="1598" w:type="dxa"/>
            <w:tcMar>
              <w:top w:w="100" w:type="dxa"/>
              <w:left w:w="100" w:type="dxa"/>
              <w:bottom w:w="100" w:type="dxa"/>
              <w:right w:w="100" w:type="dxa"/>
            </w:tcMar>
          </w:tcPr>
          <w:p w:rsidR="00225E11" w:rsidRDefault="00225E11" w:rsidP="00225E11">
            <w:pPr>
              <w:widowControl w:val="0"/>
              <w:spacing w:line="240" w:lineRule="auto"/>
            </w:pPr>
            <w:ins w:id="143" w:author="Joshua Schoenfield" w:date="2018-01-02T23:48:00Z">
              <w:r>
                <w:t>Data Transmission Integrity Check</w:t>
              </w:r>
            </w:ins>
          </w:p>
        </w:tc>
        <w:tc>
          <w:tcPr>
            <w:tcW w:w="1598" w:type="dxa"/>
            <w:tcMar>
              <w:top w:w="100" w:type="dxa"/>
              <w:left w:w="100" w:type="dxa"/>
              <w:bottom w:w="100" w:type="dxa"/>
              <w:right w:w="100" w:type="dxa"/>
            </w:tcMar>
          </w:tcPr>
          <w:p w:rsidR="00225E11" w:rsidRPr="00EA13D4" w:rsidRDefault="00225E11" w:rsidP="00225E11">
            <w:pPr>
              <w:rPr>
                <w:ins w:id="144" w:author="Joshua Schoenfield" w:date="2018-01-02T23:50:00Z"/>
              </w:rPr>
            </w:pPr>
            <w:ins w:id="145" w:author="Joshua Schoenfield" w:date="2018-01-02T23:50:00Z">
              <w:r w:rsidRPr="00EA13D4">
                <w:t>LDW torque output is set to zero</w:t>
              </w:r>
            </w:ins>
          </w:p>
          <w:p w:rsidR="00225E11" w:rsidRDefault="00225E11" w:rsidP="00225E11">
            <w:pPr>
              <w:widowControl w:val="0"/>
              <w:spacing w:line="240" w:lineRule="auto"/>
            </w:pPr>
          </w:p>
        </w:tc>
      </w:tr>
      <w:tr w:rsidR="00225E11" w:rsidTr="00225E11">
        <w:tc>
          <w:tcPr>
            <w:tcW w:w="1501" w:type="dxa"/>
            <w:tcMar>
              <w:top w:w="100" w:type="dxa"/>
              <w:left w:w="100" w:type="dxa"/>
              <w:bottom w:w="100" w:type="dxa"/>
              <w:right w:w="100" w:type="dxa"/>
            </w:tcMar>
          </w:tcPr>
          <w:p w:rsidR="00225E11" w:rsidRDefault="00225E11" w:rsidP="00225E11">
            <w:pPr>
              <w:widowControl w:val="0"/>
              <w:spacing w:line="240" w:lineRule="auto"/>
              <w:rPr>
                <w:ins w:id="146" w:author="Joshua Schoenfield" w:date="2018-01-02T23:48:00Z"/>
              </w:rPr>
            </w:pPr>
            <w:ins w:id="147" w:author="Joshua Schoenfield" w:date="2018-01-02T23:48:00Z">
              <w:r>
                <w:t>Technical</w:t>
              </w:r>
            </w:ins>
          </w:p>
          <w:p w:rsidR="00225E11" w:rsidRDefault="00225E11" w:rsidP="00225E11">
            <w:pPr>
              <w:widowControl w:val="0"/>
              <w:spacing w:line="240" w:lineRule="auto"/>
              <w:rPr>
                <w:ins w:id="148" w:author="Joshua Schoenfield" w:date="2018-01-02T23:48:00Z"/>
              </w:rPr>
            </w:pPr>
            <w:ins w:id="149" w:author="Joshua Schoenfield" w:date="2018-01-02T23:48:00Z">
              <w:r>
                <w:t>Safety</w:t>
              </w:r>
            </w:ins>
          </w:p>
          <w:p w:rsidR="00225E11" w:rsidRDefault="00225E11" w:rsidP="00225E11">
            <w:pPr>
              <w:widowControl w:val="0"/>
              <w:spacing w:line="240" w:lineRule="auto"/>
              <w:rPr>
                <w:ins w:id="150" w:author="Joshua Schoenfield" w:date="2018-01-02T23:48:00Z"/>
              </w:rPr>
            </w:pPr>
            <w:ins w:id="151" w:author="Joshua Schoenfield" w:date="2018-01-02T23:48:00Z">
              <w:r>
                <w:t>Requirement</w:t>
              </w:r>
            </w:ins>
          </w:p>
          <w:p w:rsidR="00225E11" w:rsidDel="00DC7A64" w:rsidRDefault="00225E11" w:rsidP="00225E11">
            <w:pPr>
              <w:widowControl w:val="0"/>
              <w:spacing w:line="240" w:lineRule="auto"/>
              <w:rPr>
                <w:del w:id="152" w:author="Joshua Schoenfield" w:date="2018-01-02T23:48:00Z"/>
              </w:rPr>
            </w:pPr>
            <w:ins w:id="153" w:author="Joshua Schoenfield" w:date="2018-01-02T23:48:00Z">
              <w:r>
                <w:t>01-05</w:t>
              </w:r>
            </w:ins>
            <w:del w:id="154" w:author="Joshua Schoenfield" w:date="2018-01-02T23:48:00Z">
              <w:r w:rsidDel="00DC7A64">
                <w:delText>Technical</w:delText>
              </w:r>
            </w:del>
          </w:p>
          <w:p w:rsidR="00225E11" w:rsidDel="00DC7A64" w:rsidRDefault="00225E11" w:rsidP="00225E11">
            <w:pPr>
              <w:widowControl w:val="0"/>
              <w:spacing w:line="240" w:lineRule="auto"/>
              <w:rPr>
                <w:del w:id="155" w:author="Joshua Schoenfield" w:date="2018-01-02T23:48:00Z"/>
              </w:rPr>
            </w:pPr>
            <w:del w:id="156" w:author="Joshua Schoenfield" w:date="2018-01-02T23:48:00Z">
              <w:r w:rsidDel="00DC7A64">
                <w:delText>Safety</w:delText>
              </w:r>
            </w:del>
          </w:p>
          <w:p w:rsidR="00225E11" w:rsidDel="00DC7A64" w:rsidRDefault="00225E11" w:rsidP="00225E11">
            <w:pPr>
              <w:widowControl w:val="0"/>
              <w:spacing w:line="240" w:lineRule="auto"/>
              <w:rPr>
                <w:del w:id="157" w:author="Joshua Schoenfield" w:date="2018-01-02T23:48:00Z"/>
              </w:rPr>
            </w:pPr>
            <w:del w:id="158" w:author="Joshua Schoenfield" w:date="2018-01-02T23:48:00Z">
              <w:r w:rsidDel="00DC7A64">
                <w:delText>Requirement</w:delText>
              </w:r>
            </w:del>
          </w:p>
          <w:p w:rsidR="00225E11" w:rsidRDefault="00225E11" w:rsidP="00225E11">
            <w:pPr>
              <w:widowControl w:val="0"/>
              <w:spacing w:line="240" w:lineRule="auto"/>
            </w:pPr>
            <w:del w:id="159" w:author="Joshua Schoenfield" w:date="2018-01-02T23:48:00Z">
              <w:r w:rsidDel="00DC7A64">
                <w:delText>05</w:delText>
              </w:r>
            </w:del>
          </w:p>
        </w:tc>
        <w:tc>
          <w:tcPr>
            <w:tcW w:w="3090" w:type="dxa"/>
            <w:tcMar>
              <w:top w:w="100" w:type="dxa"/>
              <w:left w:w="100" w:type="dxa"/>
              <w:bottom w:w="100" w:type="dxa"/>
              <w:right w:w="100" w:type="dxa"/>
            </w:tcMar>
          </w:tcPr>
          <w:p w:rsidR="00225E11" w:rsidRPr="00EA13D4" w:rsidRDefault="00225E11" w:rsidP="00225E11">
            <w:pPr>
              <w:rPr>
                <w:ins w:id="160" w:author="Joshua Schoenfield" w:date="2018-01-02T23:48:00Z"/>
              </w:rPr>
            </w:pPr>
            <w:ins w:id="161" w:author="Joshua Schoenfield" w:date="2018-01-02T23:48:00Z">
              <w:r w:rsidRPr="00EA13D4">
                <w:t xml:space="preserve">Memory test shall be conducted at </w:t>
              </w:r>
              <w:proofErr w:type="spellStart"/>
              <w:r w:rsidRPr="00EA13D4">
                <w:t>start up</w:t>
              </w:r>
              <w:proofErr w:type="spellEnd"/>
              <w:r w:rsidRPr="00EA13D4">
                <w:t xml:space="preserve"> of the EPS ECU to check for any faults in memory.</w:t>
              </w:r>
            </w:ins>
          </w:p>
          <w:p w:rsidR="00225E11" w:rsidRDefault="00225E11" w:rsidP="00225E11">
            <w:pPr>
              <w:widowControl w:val="0"/>
            </w:pPr>
          </w:p>
        </w:tc>
        <w:tc>
          <w:tcPr>
            <w:tcW w:w="345" w:type="dxa"/>
            <w:tcMar>
              <w:top w:w="100" w:type="dxa"/>
              <w:left w:w="100" w:type="dxa"/>
              <w:bottom w:w="100" w:type="dxa"/>
              <w:right w:w="100" w:type="dxa"/>
            </w:tcMar>
          </w:tcPr>
          <w:p w:rsidR="00225E11" w:rsidRDefault="00225E11" w:rsidP="00225E11">
            <w:pPr>
              <w:widowControl w:val="0"/>
              <w:spacing w:line="240" w:lineRule="auto"/>
            </w:pPr>
            <w:ins w:id="162" w:author="Joshua Schoenfield" w:date="2018-01-02T23:48:00Z">
              <w:r>
                <w:t>A</w:t>
              </w:r>
            </w:ins>
          </w:p>
        </w:tc>
        <w:tc>
          <w:tcPr>
            <w:tcW w:w="1425" w:type="dxa"/>
            <w:tcMar>
              <w:top w:w="100" w:type="dxa"/>
              <w:left w:w="100" w:type="dxa"/>
              <w:bottom w:w="100" w:type="dxa"/>
              <w:right w:w="100" w:type="dxa"/>
            </w:tcMar>
          </w:tcPr>
          <w:p w:rsidR="00225E11" w:rsidRDefault="00225E11" w:rsidP="00225E11">
            <w:pPr>
              <w:widowControl w:val="0"/>
              <w:spacing w:line="240" w:lineRule="auto"/>
            </w:pPr>
            <w:ins w:id="163" w:author="Joshua Schoenfield" w:date="2018-01-02T23:48:00Z">
              <w:r>
                <w:t>Ignition cycle</w:t>
              </w:r>
            </w:ins>
          </w:p>
        </w:tc>
        <w:tc>
          <w:tcPr>
            <w:tcW w:w="1598" w:type="dxa"/>
            <w:tcMar>
              <w:top w:w="100" w:type="dxa"/>
              <w:left w:w="100" w:type="dxa"/>
              <w:bottom w:w="100" w:type="dxa"/>
              <w:right w:w="100" w:type="dxa"/>
            </w:tcMar>
          </w:tcPr>
          <w:p w:rsidR="00225E11" w:rsidRDefault="00225E11" w:rsidP="00225E11">
            <w:pPr>
              <w:widowControl w:val="0"/>
              <w:spacing w:line="240" w:lineRule="auto"/>
            </w:pPr>
            <w:ins w:id="164" w:author="Joshua Schoenfield" w:date="2018-01-02T23:48:00Z">
              <w:r>
                <w:t>Safety Startup: Memory Test Block</w:t>
              </w:r>
            </w:ins>
          </w:p>
        </w:tc>
        <w:tc>
          <w:tcPr>
            <w:tcW w:w="1598" w:type="dxa"/>
            <w:tcMar>
              <w:top w:w="100" w:type="dxa"/>
              <w:left w:w="100" w:type="dxa"/>
              <w:bottom w:w="100" w:type="dxa"/>
              <w:right w:w="100" w:type="dxa"/>
            </w:tcMar>
          </w:tcPr>
          <w:p w:rsidR="00225E11" w:rsidRPr="00EA13D4" w:rsidRDefault="00225E11" w:rsidP="00225E11">
            <w:pPr>
              <w:rPr>
                <w:ins w:id="165" w:author="Joshua Schoenfield" w:date="2018-01-02T23:50:00Z"/>
              </w:rPr>
            </w:pPr>
            <w:ins w:id="166" w:author="Joshua Schoenfield" w:date="2018-01-02T23:50:00Z">
              <w:r w:rsidRPr="00EA13D4">
                <w:t>LDW torque output is set to zero</w:t>
              </w:r>
            </w:ins>
          </w:p>
          <w:p w:rsidR="00225E11" w:rsidRDefault="00225E11" w:rsidP="00225E11">
            <w:pPr>
              <w:widowControl w:val="0"/>
              <w:spacing w:line="240" w:lineRule="auto"/>
            </w:pPr>
          </w:p>
        </w:tc>
      </w:tr>
    </w:tbl>
    <w:p w:rsidR="00871047" w:rsidRDefault="00871047"/>
    <w:p w:rsidR="00871047" w:rsidRDefault="008E0E7B">
      <w:pPr>
        <w:pStyle w:val="Heading2"/>
        <w:contextualSpacing w:val="0"/>
      </w:pPr>
      <w:bookmarkStart w:id="167" w:name="_xkl6tpelekqy" w:colFirst="0" w:colLast="0"/>
      <w:bookmarkEnd w:id="167"/>
      <w:r>
        <w:t>Refined Architecture Diagram from the Technical Safety Concept</w:t>
      </w:r>
    </w:p>
    <w:p w:rsidR="00871047" w:rsidRDefault="00871047"/>
    <w:p w:rsidR="00871047" w:rsidDel="00225E11" w:rsidRDefault="008E0E7B">
      <w:pPr>
        <w:rPr>
          <w:del w:id="168" w:author="Joshua Schoenfield" w:date="2018-01-02T23:50:00Z"/>
          <w:b/>
          <w:color w:val="B7B7B7"/>
        </w:rPr>
      </w:pPr>
      <w:del w:id="169" w:author="Joshua Schoenfield" w:date="2018-01-02T23:50:00Z">
        <w:r w:rsidDel="00225E11">
          <w:rPr>
            <w:b/>
            <w:color w:val="B7B7B7"/>
          </w:rPr>
          <w:lastRenderedPageBreak/>
          <w:delText xml:space="preserve">[Instructions: </w:delText>
        </w:r>
      </w:del>
    </w:p>
    <w:p w:rsidR="00871047" w:rsidDel="00225E11" w:rsidRDefault="00871047">
      <w:pPr>
        <w:rPr>
          <w:del w:id="170" w:author="Joshua Schoenfield" w:date="2018-01-02T23:50:00Z"/>
          <w:b/>
          <w:color w:val="B7B7B7"/>
        </w:rPr>
      </w:pPr>
    </w:p>
    <w:p w:rsidR="00871047" w:rsidDel="00225E11" w:rsidRDefault="008E0E7B">
      <w:pPr>
        <w:rPr>
          <w:del w:id="171" w:author="Joshua Schoenfield" w:date="2018-01-02T23:50:00Z"/>
          <w:b/>
          <w:color w:val="B7B7B7"/>
        </w:rPr>
      </w:pPr>
      <w:del w:id="172" w:author="Joshua Schoenfield" w:date="2018-01-02T23:50:00Z">
        <w:r w:rsidDel="00225E11">
          <w:rPr>
            <w:b/>
            <w:color w:val="B7B7B7"/>
          </w:rPr>
          <w:delText>REQUIRED: Provide the refined system architecture diagram from the technical safety concept</w:delText>
        </w:r>
      </w:del>
    </w:p>
    <w:p w:rsidR="00225E11" w:rsidRDefault="008E0E7B">
      <w:del w:id="173" w:author="Joshua Schoenfield" w:date="2018-01-02T23:50:00Z">
        <w:r w:rsidDel="00225E11">
          <w:rPr>
            <w:b/>
            <w:color w:val="B7B7B7"/>
          </w:rPr>
          <w:delText>]</w:delText>
        </w:r>
      </w:del>
      <w:ins w:id="174" w:author="Joshua Schoenfield" w:date="2018-01-02T23:50:00Z">
        <w:r w:rsidR="00225E11" w:rsidRPr="000F6672">
          <w:rPr>
            <w:b/>
            <w:noProof/>
            <w:color w:val="B7B7B7"/>
            <w:lang w:val="en-US"/>
          </w:rPr>
          <w:drawing>
            <wp:inline distT="0" distB="0" distL="0" distR="0" wp14:anchorId="00214EC8" wp14:editId="18D7F1BA">
              <wp:extent cx="5943600" cy="3343275"/>
              <wp:effectExtent l="0" t="0" r="0" b="9525"/>
              <wp:docPr id="5" name="Picture 5" descr="C:\Users\Joshua\Dropbox\Udacity\CarND\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Dropbox\Udacity\CarND\CarND-Functional-Safety-Project\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871047" w:rsidRDefault="008E0E7B">
      <w:pPr>
        <w:pStyle w:val="Heading1"/>
        <w:widowControl w:val="0"/>
        <w:spacing w:before="480" w:after="180" w:line="240" w:lineRule="auto"/>
        <w:contextualSpacing w:val="0"/>
      </w:pPr>
      <w:bookmarkStart w:id="175" w:name="_pul4igmpfvr0" w:colFirst="0" w:colLast="0"/>
      <w:bookmarkEnd w:id="175"/>
      <w:r>
        <w:t>Software Requirements</w:t>
      </w:r>
    </w:p>
    <w:p w:rsidR="00871047" w:rsidRDefault="00871047"/>
    <w:p w:rsidR="00871047" w:rsidRDefault="008E0E7B">
      <w:r>
        <w:rPr>
          <w:b/>
        </w:rPr>
        <w:t>Lane Departure Warning (LDW) Amplitude Malfunction Software Requirements:</w:t>
      </w:r>
    </w:p>
    <w:p w:rsidR="00871047" w:rsidRDefault="00871047"/>
    <w:p w:rsidR="00871047" w:rsidDel="00896B80" w:rsidRDefault="008E0E7B">
      <w:pPr>
        <w:rPr>
          <w:del w:id="176" w:author="Joshua Schoenfield" w:date="2018-01-03T00:07:00Z"/>
          <w:b/>
          <w:color w:val="B7B7B7"/>
        </w:rPr>
      </w:pPr>
      <w:del w:id="177" w:author="Joshua Schoenfield" w:date="2018-01-03T00:07:00Z">
        <w:r w:rsidDel="00896B80">
          <w:rPr>
            <w:b/>
            <w:color w:val="B7B7B7"/>
          </w:rPr>
          <w:delTex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delText>
        </w:r>
      </w:del>
    </w:p>
    <w:p w:rsidR="00871047" w:rsidDel="00896B80" w:rsidRDefault="00871047">
      <w:pPr>
        <w:rPr>
          <w:del w:id="178" w:author="Joshua Schoenfield" w:date="2018-01-03T00:07:00Z"/>
          <w:b/>
          <w:color w:val="B7B7B7"/>
        </w:rPr>
      </w:pPr>
    </w:p>
    <w:p w:rsidR="00871047" w:rsidDel="00896B80" w:rsidRDefault="008E0E7B">
      <w:pPr>
        <w:rPr>
          <w:del w:id="179" w:author="Joshua Schoenfield" w:date="2018-01-03T00:07:00Z"/>
          <w:b/>
          <w:color w:val="B7B7B7"/>
        </w:rPr>
      </w:pPr>
      <w:del w:id="180" w:author="Joshua Schoenfield" w:date="2018-01-03T00:07:00Z">
        <w:r w:rsidDel="00896B80">
          <w:rPr>
            <w:b/>
            <w:color w:val="B7B7B7"/>
          </w:rPr>
          <w:delText>OPTIONAL:</w:delText>
        </w:r>
      </w:del>
    </w:p>
    <w:p w:rsidR="00871047" w:rsidDel="00896B80" w:rsidRDefault="00871047">
      <w:pPr>
        <w:rPr>
          <w:del w:id="181" w:author="Joshua Schoenfield" w:date="2018-01-03T00:07:00Z"/>
          <w:b/>
          <w:color w:val="B7B7B7"/>
        </w:rPr>
      </w:pPr>
    </w:p>
    <w:p w:rsidR="00871047" w:rsidDel="00896B80" w:rsidRDefault="008E0E7B">
      <w:pPr>
        <w:rPr>
          <w:del w:id="182" w:author="Joshua Schoenfield" w:date="2018-01-03T00:07:00Z"/>
          <w:b/>
          <w:color w:val="B7B7B7"/>
        </w:rPr>
      </w:pPr>
      <w:del w:id="183" w:author="Joshua Schoenfield" w:date="2018-01-03T00:07:00Z">
        <w:r w:rsidDel="00896B80">
          <w:rPr>
            <w:b/>
            <w:color w:val="B7B7B7"/>
          </w:rPr>
          <w:delText>CHALLENGE ONE</w:delText>
        </w:r>
      </w:del>
    </w:p>
    <w:p w:rsidR="00871047" w:rsidDel="00896B80" w:rsidRDefault="008E0E7B">
      <w:pPr>
        <w:rPr>
          <w:del w:id="184" w:author="Joshua Schoenfield" w:date="2018-01-03T00:07:00Z"/>
          <w:b/>
          <w:color w:val="B7B7B7"/>
        </w:rPr>
      </w:pPr>
      <w:del w:id="185" w:author="Joshua Schoenfield" w:date="2018-01-03T00:07:00Z">
        <w:r w:rsidDel="00896B80">
          <w:rPr>
            <w:b/>
            <w:color w:val="B7B7B7"/>
          </w:rPr>
          <w:delText>Develop software safety requirements for the Lane Departure Warning (LDW) frequency function and modify the system architecture as needed.</w:delText>
        </w:r>
      </w:del>
    </w:p>
    <w:p w:rsidR="00871047" w:rsidDel="00896B80" w:rsidRDefault="00871047">
      <w:pPr>
        <w:rPr>
          <w:del w:id="186" w:author="Joshua Schoenfield" w:date="2018-01-03T00:07:00Z"/>
          <w:b/>
          <w:color w:val="B7B7B7"/>
        </w:rPr>
      </w:pPr>
    </w:p>
    <w:p w:rsidR="00871047" w:rsidDel="00896B80" w:rsidRDefault="008E0E7B">
      <w:pPr>
        <w:rPr>
          <w:del w:id="187" w:author="Joshua Schoenfield" w:date="2018-01-03T00:07:00Z"/>
          <w:b/>
          <w:color w:val="B7B7B7"/>
        </w:rPr>
      </w:pPr>
      <w:del w:id="188" w:author="Joshua Schoenfield" w:date="2018-01-03T00:07:00Z">
        <w:r w:rsidDel="00896B80">
          <w:rPr>
            <w:b/>
            <w:color w:val="B7B7B7"/>
          </w:rPr>
          <w:delText>CHALLENGE TWO</w:delText>
        </w:r>
      </w:del>
    </w:p>
    <w:p w:rsidR="00871047" w:rsidDel="00896B80" w:rsidRDefault="008E0E7B">
      <w:pPr>
        <w:rPr>
          <w:del w:id="189" w:author="Joshua Schoenfield" w:date="2018-01-03T00:07:00Z"/>
          <w:b/>
          <w:color w:val="B7B7B7"/>
        </w:rPr>
      </w:pPr>
      <w:del w:id="190" w:author="Joshua Schoenfield" w:date="2018-01-03T00:07:00Z">
        <w:r w:rsidDel="00896B80">
          <w:rPr>
            <w:b/>
            <w:color w:val="B7B7B7"/>
          </w:rPr>
          <w:delText>Develop software safety requirements for the Lane Keeping Assistance (LKA) function and modify the system architecture as needed.</w:delText>
        </w:r>
      </w:del>
    </w:p>
    <w:p w:rsidR="00871047" w:rsidDel="00896B80" w:rsidRDefault="008E0E7B">
      <w:pPr>
        <w:rPr>
          <w:del w:id="191" w:author="Joshua Schoenfield" w:date="2018-01-03T00:07:00Z"/>
        </w:rPr>
      </w:pPr>
      <w:del w:id="192" w:author="Joshua Schoenfield" w:date="2018-01-03T00:07:00Z">
        <w:r w:rsidDel="00896B80">
          <w:rPr>
            <w:b/>
            <w:color w:val="B7B7B7"/>
          </w:rPr>
          <w:delText>]</w:delText>
        </w:r>
      </w:del>
    </w:p>
    <w:p w:rsidR="00871047" w:rsidRDefault="0087104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71047">
        <w:tc>
          <w:tcPr>
            <w:tcW w:w="14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225E11">
        <w:trPr>
          <w:trHeight w:val="1740"/>
        </w:trPr>
        <w:tc>
          <w:tcPr>
            <w:tcW w:w="1485" w:type="dxa"/>
            <w:tcMar>
              <w:top w:w="100" w:type="dxa"/>
              <w:left w:w="100" w:type="dxa"/>
              <w:bottom w:w="100" w:type="dxa"/>
              <w:right w:w="100" w:type="dxa"/>
            </w:tcMar>
          </w:tcPr>
          <w:p w:rsidR="00225E11" w:rsidRDefault="00225E11" w:rsidP="00225E11">
            <w:pPr>
              <w:widowControl w:val="0"/>
              <w:spacing w:line="240" w:lineRule="auto"/>
            </w:pPr>
            <w:r>
              <w:t>Technical</w:t>
            </w:r>
          </w:p>
          <w:p w:rsidR="00225E11" w:rsidRDefault="00225E11" w:rsidP="00225E11">
            <w:pPr>
              <w:widowControl w:val="0"/>
              <w:spacing w:line="240" w:lineRule="auto"/>
            </w:pPr>
            <w:r>
              <w:t>Safety</w:t>
            </w:r>
          </w:p>
          <w:p w:rsidR="00225E11" w:rsidRDefault="00225E11" w:rsidP="00225E11">
            <w:pPr>
              <w:widowControl w:val="0"/>
              <w:spacing w:line="240" w:lineRule="auto"/>
            </w:pPr>
            <w:r>
              <w:t>Requirement</w:t>
            </w:r>
          </w:p>
          <w:p w:rsidR="00225E11" w:rsidRDefault="00896B80" w:rsidP="00225E11">
            <w:pPr>
              <w:widowControl w:val="0"/>
              <w:spacing w:line="240" w:lineRule="auto"/>
            </w:pPr>
            <w:ins w:id="193" w:author="Joshua Schoenfield" w:date="2018-01-03T00:08:00Z">
              <w:r>
                <w:t>01-</w:t>
              </w:r>
            </w:ins>
            <w:r w:rsidR="00225E11">
              <w:t>01</w:t>
            </w:r>
          </w:p>
        </w:tc>
        <w:tc>
          <w:tcPr>
            <w:tcW w:w="3420" w:type="dxa"/>
            <w:tcMar>
              <w:top w:w="100" w:type="dxa"/>
              <w:left w:w="100" w:type="dxa"/>
              <w:bottom w:w="100" w:type="dxa"/>
              <w:right w:w="100" w:type="dxa"/>
            </w:tcMar>
          </w:tcPr>
          <w:p w:rsidR="00225E11" w:rsidRDefault="00225E11" w:rsidP="00225E1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225E11" w:rsidRDefault="00225E11" w:rsidP="00225E11">
            <w:pPr>
              <w:widowControl w:val="0"/>
              <w:spacing w:line="240" w:lineRule="auto"/>
            </w:pPr>
            <w:ins w:id="194" w:author="Joshua Schoenfield" w:date="2018-01-02T23:51:00Z">
              <w:r>
                <w:t>C</w:t>
              </w:r>
            </w:ins>
          </w:p>
        </w:tc>
        <w:tc>
          <w:tcPr>
            <w:tcW w:w="1230" w:type="dxa"/>
            <w:tcMar>
              <w:top w:w="100" w:type="dxa"/>
              <w:left w:w="100" w:type="dxa"/>
              <w:bottom w:w="100" w:type="dxa"/>
              <w:right w:w="100" w:type="dxa"/>
            </w:tcMar>
          </w:tcPr>
          <w:p w:rsidR="00225E11" w:rsidRDefault="00225E11" w:rsidP="00225E11">
            <w:pPr>
              <w:widowControl w:val="0"/>
              <w:spacing w:line="240" w:lineRule="auto"/>
            </w:pPr>
            <w:ins w:id="195" w:author="Joshua Schoenfield" w:date="2018-01-02T23:51:00Z">
              <w:r>
                <w:t xml:space="preserve">50 </w:t>
              </w:r>
              <w:proofErr w:type="spellStart"/>
              <w:r>
                <w:t>ms</w:t>
              </w:r>
            </w:ins>
            <w:proofErr w:type="spellEnd"/>
          </w:p>
        </w:tc>
        <w:tc>
          <w:tcPr>
            <w:tcW w:w="1650" w:type="dxa"/>
            <w:tcMar>
              <w:top w:w="100" w:type="dxa"/>
              <w:left w:w="100" w:type="dxa"/>
              <w:bottom w:w="100" w:type="dxa"/>
              <w:right w:w="100" w:type="dxa"/>
            </w:tcMar>
          </w:tcPr>
          <w:p w:rsidR="00225E11" w:rsidRDefault="00225E11" w:rsidP="00225E11">
            <w:pPr>
              <w:widowControl w:val="0"/>
              <w:spacing w:line="240" w:lineRule="auto"/>
            </w:pPr>
            <w:ins w:id="196" w:author="Joshua Schoenfield" w:date="2018-01-02T23:51:00Z">
              <w:r>
                <w:t>LDW Safety Block</w:t>
              </w:r>
            </w:ins>
          </w:p>
        </w:tc>
        <w:tc>
          <w:tcPr>
            <w:tcW w:w="1410" w:type="dxa"/>
            <w:tcMar>
              <w:top w:w="100" w:type="dxa"/>
              <w:left w:w="100" w:type="dxa"/>
              <w:bottom w:w="100" w:type="dxa"/>
              <w:right w:w="100" w:type="dxa"/>
            </w:tcMar>
          </w:tcPr>
          <w:p w:rsidR="00225E11" w:rsidRPr="00EA13D4" w:rsidRDefault="00225E11" w:rsidP="00225E11">
            <w:pPr>
              <w:rPr>
                <w:ins w:id="197" w:author="Joshua Schoenfield" w:date="2018-01-02T23:51:00Z"/>
              </w:rPr>
            </w:pPr>
            <w:ins w:id="198" w:author="Joshua Schoenfield" w:date="2018-01-02T23:51:00Z">
              <w:r w:rsidRPr="00EA13D4">
                <w:t>LDW torque output is set to zero</w:t>
              </w:r>
            </w:ins>
          </w:p>
          <w:p w:rsidR="00225E11" w:rsidRDefault="00225E11" w:rsidP="00225E11">
            <w:pPr>
              <w:widowControl w:val="0"/>
              <w:spacing w:line="240" w:lineRule="auto"/>
            </w:pPr>
          </w:p>
        </w:tc>
      </w:tr>
    </w:tbl>
    <w:p w:rsidR="00871047" w:rsidRDefault="00871047"/>
    <w:p w:rsidR="00871047" w:rsidRDefault="00871047"/>
    <w:p w:rsidR="00871047" w:rsidRDefault="0087104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71047">
        <w:tc>
          <w:tcPr>
            <w:tcW w:w="1485" w:type="dxa"/>
            <w:shd w:val="clear" w:color="auto" w:fill="CCCCCC"/>
            <w:tcMar>
              <w:top w:w="100" w:type="dxa"/>
              <w:left w:w="100" w:type="dxa"/>
              <w:bottom w:w="100" w:type="dxa"/>
              <w:right w:w="100" w:type="dxa"/>
            </w:tcMar>
          </w:tcPr>
          <w:p w:rsidR="00871047" w:rsidRDefault="008E0E7B">
            <w:pPr>
              <w:spacing w:line="240" w:lineRule="auto"/>
            </w:pPr>
            <w:r>
              <w:t>ID</w:t>
            </w:r>
          </w:p>
        </w:tc>
        <w:tc>
          <w:tcPr>
            <w:tcW w:w="3420" w:type="dxa"/>
            <w:shd w:val="clear" w:color="auto" w:fill="CCCCCC"/>
            <w:tcMar>
              <w:top w:w="100" w:type="dxa"/>
              <w:left w:w="100" w:type="dxa"/>
              <w:bottom w:w="100" w:type="dxa"/>
              <w:right w:w="100" w:type="dxa"/>
            </w:tcMar>
          </w:tcPr>
          <w:p w:rsidR="00871047" w:rsidRDefault="008E0E7B">
            <w:pPr>
              <w:spacing w:line="240" w:lineRule="auto"/>
            </w:pPr>
            <w:r>
              <w:t>Software Safety Requirement</w:t>
            </w:r>
          </w:p>
        </w:tc>
        <w:tc>
          <w:tcPr>
            <w:tcW w:w="330" w:type="dxa"/>
            <w:shd w:val="clear" w:color="auto" w:fill="CCCCCC"/>
            <w:tcMar>
              <w:top w:w="100" w:type="dxa"/>
              <w:left w:w="100" w:type="dxa"/>
              <w:bottom w:w="100" w:type="dxa"/>
              <w:right w:w="100" w:type="dxa"/>
            </w:tcMar>
          </w:tcPr>
          <w:p w:rsidR="00871047" w:rsidRDefault="008E0E7B">
            <w:pPr>
              <w:spacing w:line="240" w:lineRule="auto"/>
            </w:pPr>
            <w:r>
              <w:t>AS</w:t>
            </w:r>
            <w:r>
              <w:lastRenderedPageBreak/>
              <w:t>IL</w:t>
            </w:r>
          </w:p>
        </w:tc>
        <w:tc>
          <w:tcPr>
            <w:tcW w:w="2805" w:type="dxa"/>
            <w:shd w:val="clear" w:color="auto" w:fill="CCCCCC"/>
            <w:tcMar>
              <w:top w:w="100" w:type="dxa"/>
              <w:left w:w="100" w:type="dxa"/>
              <w:bottom w:w="100" w:type="dxa"/>
              <w:right w:w="100" w:type="dxa"/>
            </w:tcMar>
          </w:tcPr>
          <w:p w:rsidR="00871047" w:rsidRDefault="008E0E7B">
            <w:pPr>
              <w:spacing w:line="240" w:lineRule="auto"/>
            </w:pPr>
            <w:r>
              <w:lastRenderedPageBreak/>
              <w:t>Allocation Software Elements</w:t>
            </w:r>
          </w:p>
        </w:tc>
        <w:tc>
          <w:tcPr>
            <w:tcW w:w="1830" w:type="dxa"/>
            <w:shd w:val="clear" w:color="auto" w:fill="CCCCCC"/>
            <w:tcMar>
              <w:top w:w="100" w:type="dxa"/>
              <w:left w:w="100" w:type="dxa"/>
              <w:bottom w:w="100" w:type="dxa"/>
              <w:right w:w="100" w:type="dxa"/>
            </w:tcMar>
          </w:tcPr>
          <w:p w:rsidR="00871047" w:rsidRDefault="008E0E7B">
            <w:pPr>
              <w:spacing w:line="240" w:lineRule="auto"/>
            </w:pPr>
            <w:r>
              <w:t>Safe State</w:t>
            </w:r>
          </w:p>
        </w:tc>
      </w:tr>
      <w:tr w:rsidR="00225E11">
        <w:tc>
          <w:tcPr>
            <w:tcW w:w="1485" w:type="dxa"/>
            <w:tcMar>
              <w:top w:w="100" w:type="dxa"/>
              <w:left w:w="100" w:type="dxa"/>
              <w:bottom w:w="100" w:type="dxa"/>
              <w:right w:w="100" w:type="dxa"/>
            </w:tcMar>
          </w:tcPr>
          <w:p w:rsidR="00225E11" w:rsidRDefault="00225E11" w:rsidP="00225E11">
            <w:pPr>
              <w:spacing w:line="240" w:lineRule="auto"/>
            </w:pPr>
            <w:r>
              <w:t>Software</w:t>
            </w:r>
          </w:p>
          <w:p w:rsidR="00225E11" w:rsidRDefault="00225E11" w:rsidP="00225E11">
            <w:pPr>
              <w:spacing w:line="240" w:lineRule="auto"/>
            </w:pPr>
            <w:r>
              <w:t>Safety</w:t>
            </w:r>
          </w:p>
          <w:p w:rsidR="00225E11" w:rsidRDefault="00225E11" w:rsidP="00225E11">
            <w:pPr>
              <w:spacing w:line="240" w:lineRule="auto"/>
            </w:pPr>
            <w:r>
              <w:t>Requirement</w:t>
            </w:r>
          </w:p>
          <w:p w:rsidR="00225E11" w:rsidRDefault="00896B80" w:rsidP="00225E11">
            <w:pPr>
              <w:spacing w:line="240" w:lineRule="auto"/>
            </w:pPr>
            <w:ins w:id="199" w:author="Joshua Schoenfield" w:date="2018-01-03T00:08:00Z">
              <w:r>
                <w:t>01-</w:t>
              </w:r>
            </w:ins>
            <w:r w:rsidR="00225E11">
              <w:t>01-01</w:t>
            </w:r>
          </w:p>
        </w:tc>
        <w:tc>
          <w:tcPr>
            <w:tcW w:w="3420" w:type="dxa"/>
            <w:tcMar>
              <w:top w:w="100" w:type="dxa"/>
              <w:left w:w="100" w:type="dxa"/>
              <w:bottom w:w="100" w:type="dxa"/>
              <w:right w:w="100" w:type="dxa"/>
            </w:tcMar>
          </w:tcPr>
          <w:p w:rsidR="00225E11" w:rsidRDefault="00225E11" w:rsidP="00225E11">
            <w:pPr>
              <w:spacing w:line="240" w:lineRule="auto"/>
            </w:pPr>
            <w:ins w:id="200" w:author="Joshua Schoenfield" w:date="2018-01-02T23:51:00Z">
              <w:r>
                <w:rPr>
                  <w:rFonts w:ascii="inherit" w:hAnsi="inherit" w:cs="Helvetica"/>
                  <w:color w:val="4F4F4F"/>
                  <w:sz w:val="23"/>
                  <w:szCs w:val="23"/>
                </w:rPr>
                <w:t>The input signal “</w:t>
              </w:r>
              <w:proofErr w:type="spellStart"/>
              <w:r>
                <w:rPr>
                  <w:rFonts w:ascii="inherit" w:hAnsi="inherit" w:cs="Helvetica"/>
                  <w:color w:val="4F4F4F"/>
                  <w:sz w:val="23"/>
                  <w:szCs w:val="23"/>
                </w:rPr>
                <w:t>Primary_LDW_Torq_Req</w:t>
              </w:r>
              <w:proofErr w:type="spellEnd"/>
              <w:r>
                <w:rPr>
                  <w:rFonts w:ascii="inherit" w:hAnsi="inherit" w:cs="Helvetica"/>
                  <w:color w:val="4F4F4F"/>
                  <w:sz w:val="23"/>
                  <w:szCs w:val="23"/>
                </w:rPr>
                <w:t xml:space="preserve">” shall be read and pre-processed to determine the torque request coming from the “Basic/Main </w:t>
              </w:r>
              <w:proofErr w:type="spellStart"/>
              <w:r>
                <w:rPr>
                  <w:rFonts w:ascii="inherit" w:hAnsi="inherit" w:cs="Helvetica"/>
                  <w:color w:val="4F4F4F"/>
                  <w:sz w:val="23"/>
                  <w:szCs w:val="23"/>
                </w:rPr>
                <w:t>LAFunctionality</w:t>
              </w:r>
              <w:proofErr w:type="spellEnd"/>
              <w:r>
                <w:rPr>
                  <w:rFonts w:ascii="inherit" w:hAnsi="inherit" w:cs="Helvetica"/>
                  <w:color w:val="4F4F4F"/>
                  <w:sz w:val="23"/>
                  <w:szCs w:val="23"/>
                </w:rPr>
                <w:t>” SW Component. Signal “</w:t>
              </w:r>
              <w:proofErr w:type="spellStart"/>
              <w:r>
                <w:rPr>
                  <w:rFonts w:ascii="inherit" w:hAnsi="inherit" w:cs="Helvetica"/>
                  <w:color w:val="4F4F4F"/>
                  <w:sz w:val="23"/>
                  <w:szCs w:val="23"/>
                </w:rPr>
                <w:t>processed_LDW_Torq_Req</w:t>
              </w:r>
              <w:proofErr w:type="spellEnd"/>
              <w:r>
                <w:rPr>
                  <w:rFonts w:ascii="inherit" w:hAnsi="inherit" w:cs="Helvetica"/>
                  <w:color w:val="4F4F4F"/>
                  <w:sz w:val="23"/>
                  <w:szCs w:val="23"/>
                </w:rPr>
                <w:t>” shall be generated at the end of the processing.</w:t>
              </w:r>
            </w:ins>
          </w:p>
        </w:tc>
        <w:tc>
          <w:tcPr>
            <w:tcW w:w="330" w:type="dxa"/>
            <w:tcMar>
              <w:top w:w="100" w:type="dxa"/>
              <w:left w:w="100" w:type="dxa"/>
              <w:bottom w:w="100" w:type="dxa"/>
              <w:right w:w="100" w:type="dxa"/>
            </w:tcMar>
          </w:tcPr>
          <w:p w:rsidR="00225E11" w:rsidRDefault="00225E11" w:rsidP="00225E11">
            <w:pPr>
              <w:spacing w:line="240" w:lineRule="auto"/>
            </w:pPr>
            <w:ins w:id="201" w:author="Joshua Schoenfield" w:date="2018-01-02T23:51:00Z">
              <w:r>
                <w:rPr>
                  <w:rFonts w:ascii="inherit" w:hAnsi="inherit" w:cs="Helvetica"/>
                  <w:color w:val="4F4F4F"/>
                  <w:sz w:val="23"/>
                  <w:szCs w:val="23"/>
                </w:rPr>
                <w:t>C</w:t>
              </w:r>
            </w:ins>
          </w:p>
        </w:tc>
        <w:tc>
          <w:tcPr>
            <w:tcW w:w="2805" w:type="dxa"/>
            <w:tcMar>
              <w:top w:w="100" w:type="dxa"/>
              <w:left w:w="100" w:type="dxa"/>
              <w:bottom w:w="100" w:type="dxa"/>
              <w:right w:w="100" w:type="dxa"/>
            </w:tcMar>
          </w:tcPr>
          <w:p w:rsidR="00225E11" w:rsidRDefault="00225E11" w:rsidP="00225E11">
            <w:pPr>
              <w:spacing w:line="240" w:lineRule="auto"/>
            </w:pPr>
            <w:ins w:id="202" w:author="Joshua Schoenfield" w:date="2018-01-02T23:51:00Z">
              <w:r>
                <w:rPr>
                  <w:rFonts w:ascii="inherit" w:hAnsi="inherit" w:cs="Helvetica"/>
                  <w:color w:val="4F4F4F"/>
                  <w:sz w:val="23"/>
                  <w:szCs w:val="23"/>
                </w:rPr>
                <w:t>LDW_SAFETY_INPUT_PROCESSING</w:t>
              </w:r>
            </w:ins>
          </w:p>
        </w:tc>
        <w:tc>
          <w:tcPr>
            <w:tcW w:w="1830" w:type="dxa"/>
            <w:tcMar>
              <w:top w:w="100" w:type="dxa"/>
              <w:left w:w="100" w:type="dxa"/>
              <w:bottom w:w="100" w:type="dxa"/>
              <w:right w:w="100" w:type="dxa"/>
            </w:tcMar>
          </w:tcPr>
          <w:p w:rsidR="00225E11" w:rsidRDefault="00225E11" w:rsidP="00225E11">
            <w:pPr>
              <w:spacing w:line="240" w:lineRule="auto"/>
            </w:pPr>
            <w:ins w:id="203" w:author="Joshua Schoenfield" w:date="2018-01-02T23:51:00Z">
              <w:r>
                <w:rPr>
                  <w:rFonts w:ascii="inherit" w:hAnsi="inherit" w:cs="Helvetica"/>
                  <w:color w:val="4F4F4F"/>
                  <w:sz w:val="23"/>
                  <w:szCs w:val="23"/>
                </w:rPr>
                <w:t>N/A</w:t>
              </w:r>
            </w:ins>
          </w:p>
        </w:tc>
      </w:tr>
      <w:tr w:rsidR="00225E11">
        <w:tc>
          <w:tcPr>
            <w:tcW w:w="1485" w:type="dxa"/>
            <w:tcMar>
              <w:top w:w="100" w:type="dxa"/>
              <w:left w:w="100" w:type="dxa"/>
              <w:bottom w:w="100" w:type="dxa"/>
              <w:right w:w="100" w:type="dxa"/>
            </w:tcMar>
          </w:tcPr>
          <w:p w:rsidR="00225E11" w:rsidRDefault="00225E11" w:rsidP="00225E11">
            <w:pPr>
              <w:spacing w:line="240" w:lineRule="auto"/>
            </w:pPr>
            <w:r>
              <w:t xml:space="preserve">Software Safety Requirement </w:t>
            </w:r>
            <w:ins w:id="204" w:author="Joshua Schoenfield" w:date="2018-01-03T00:08:00Z">
              <w:r w:rsidR="00896B80">
                <w:t>01-</w:t>
              </w:r>
            </w:ins>
            <w:r>
              <w:t>01-02</w:t>
            </w:r>
          </w:p>
        </w:tc>
        <w:tc>
          <w:tcPr>
            <w:tcW w:w="3420" w:type="dxa"/>
            <w:tcMar>
              <w:top w:w="100" w:type="dxa"/>
              <w:left w:w="100" w:type="dxa"/>
              <w:bottom w:w="100" w:type="dxa"/>
              <w:right w:w="100" w:type="dxa"/>
            </w:tcMar>
          </w:tcPr>
          <w:p w:rsidR="00225E11" w:rsidRDefault="00225E11" w:rsidP="00225E11">
            <w:pPr>
              <w:spacing w:line="240" w:lineRule="auto"/>
            </w:pPr>
            <w:ins w:id="205" w:author="Joshua Schoenfield" w:date="2018-01-02T23:52:00Z">
              <w:r>
                <w:rPr>
                  <w:rFonts w:ascii="inherit" w:hAnsi="inherit" w:cs="Helvetica"/>
                  <w:color w:val="4F4F4F"/>
                  <w:sz w:val="23"/>
                  <w:szCs w:val="23"/>
                </w:rPr>
                <w:t>In case the “</w:t>
              </w:r>
              <w:proofErr w:type="spellStart"/>
              <w:r>
                <w:rPr>
                  <w:rFonts w:ascii="inherit" w:hAnsi="inherit" w:cs="Helvetica"/>
                  <w:color w:val="4F4F4F"/>
                  <w:sz w:val="23"/>
                  <w:szCs w:val="23"/>
                </w:rPr>
                <w:t>processed_LDW_Torq_Req</w:t>
              </w:r>
              <w:proofErr w:type="spellEnd"/>
              <w:r>
                <w:rPr>
                  <w:rFonts w:ascii="inherit" w:hAnsi="inherit" w:cs="Helvetica"/>
                  <w:color w:val="4F4F4F"/>
                  <w:sz w:val="23"/>
                  <w:szCs w:val="23"/>
                </w:rPr>
                <w:t>” signal has a value greater than “</w:t>
              </w:r>
              <w:proofErr w:type="spellStart"/>
              <w:r>
                <w:rPr>
                  <w:rFonts w:ascii="inherit" w:hAnsi="inherit" w:cs="Helvetica"/>
                  <w:color w:val="4F4F4F"/>
                  <w:sz w:val="23"/>
                  <w:szCs w:val="23"/>
                </w:rPr>
                <w:t>Max_Torque_Amplitude_LDW</w:t>
              </w:r>
              <w:proofErr w:type="spellEnd"/>
              <w:r>
                <w:rPr>
                  <w:rFonts w:ascii="inherit" w:hAnsi="inherit" w:cs="Helvetica"/>
                  <w:color w:val="4F4F4F"/>
                  <w:sz w:val="23"/>
                  <w:szCs w:val="23"/>
                </w:rPr>
                <w:t>” (maximum allowed safe torque), the torque signal “</w:t>
              </w:r>
              <w:proofErr w:type="spellStart"/>
              <w:r>
                <w:rPr>
                  <w:rFonts w:ascii="inherit" w:hAnsi="inherit" w:cs="Helvetica"/>
                  <w:color w:val="4F4F4F"/>
                  <w:sz w:val="23"/>
                  <w:szCs w:val="23"/>
                </w:rPr>
                <w:t>limited_LDW_Torq_Req</w:t>
              </w:r>
              <w:proofErr w:type="spellEnd"/>
              <w:r>
                <w:rPr>
                  <w:rFonts w:ascii="inherit" w:hAnsi="inherit" w:cs="Helvetica"/>
                  <w:color w:val="4F4F4F"/>
                  <w:sz w:val="23"/>
                  <w:szCs w:val="23"/>
                </w:rPr>
                <w:t xml:space="preserve">” shall be set to 0, </w:t>
              </w:r>
              <w:proofErr w:type="gramStart"/>
              <w:r>
                <w:rPr>
                  <w:rFonts w:ascii="inherit" w:hAnsi="inherit" w:cs="Helvetica"/>
                  <w:color w:val="4F4F4F"/>
                  <w:sz w:val="23"/>
                  <w:szCs w:val="23"/>
                </w:rPr>
                <w:t>else</w:t>
              </w:r>
              <w:proofErr w:type="gramEnd"/>
              <w:r>
                <w:rPr>
                  <w:rFonts w:ascii="inherit" w:hAnsi="inherit" w:cs="Helvetica"/>
                  <w:color w:val="4F4F4F"/>
                  <w:sz w:val="23"/>
                  <w:szCs w:val="23"/>
                </w:rPr>
                <w:t xml:space="preserve"> “</w:t>
              </w:r>
              <w:proofErr w:type="spellStart"/>
              <w:r>
                <w:rPr>
                  <w:rFonts w:ascii="inherit" w:hAnsi="inherit" w:cs="Helvetica"/>
                  <w:color w:val="4F4F4F"/>
                  <w:sz w:val="23"/>
                  <w:szCs w:val="23"/>
                </w:rPr>
                <w:t>limited_LDW_Torq_Req</w:t>
              </w:r>
              <w:proofErr w:type="spellEnd"/>
              <w:r>
                <w:rPr>
                  <w:rFonts w:ascii="inherit" w:hAnsi="inherit" w:cs="Helvetica"/>
                  <w:color w:val="4F4F4F"/>
                  <w:sz w:val="23"/>
                  <w:szCs w:val="23"/>
                </w:rPr>
                <w:t>” shall take the value of “</w:t>
              </w:r>
              <w:proofErr w:type="spellStart"/>
              <w:r>
                <w:rPr>
                  <w:rFonts w:ascii="inherit" w:hAnsi="inherit" w:cs="Helvetica"/>
                  <w:color w:val="4F4F4F"/>
                  <w:sz w:val="23"/>
                  <w:szCs w:val="23"/>
                </w:rPr>
                <w:t>processed_LDW_Torq_Req</w:t>
              </w:r>
              <w:proofErr w:type="spellEnd"/>
              <w:r>
                <w:rPr>
                  <w:rFonts w:ascii="inherit" w:hAnsi="inherit" w:cs="Helvetica"/>
                  <w:color w:val="4F4F4F"/>
                  <w:sz w:val="23"/>
                  <w:szCs w:val="23"/>
                </w:rPr>
                <w:t>”.</w:t>
              </w:r>
            </w:ins>
          </w:p>
        </w:tc>
        <w:tc>
          <w:tcPr>
            <w:tcW w:w="330" w:type="dxa"/>
            <w:tcMar>
              <w:top w:w="100" w:type="dxa"/>
              <w:left w:w="100" w:type="dxa"/>
              <w:bottom w:w="100" w:type="dxa"/>
              <w:right w:w="100" w:type="dxa"/>
            </w:tcMar>
          </w:tcPr>
          <w:p w:rsidR="00225E11" w:rsidRDefault="00225E11" w:rsidP="00225E11">
            <w:pPr>
              <w:spacing w:line="240" w:lineRule="auto"/>
            </w:pPr>
            <w:ins w:id="206" w:author="Joshua Schoenfield" w:date="2018-01-02T23:52:00Z">
              <w:r>
                <w:rPr>
                  <w:rFonts w:ascii="inherit" w:hAnsi="inherit" w:cs="Helvetica"/>
                  <w:color w:val="4F4F4F"/>
                  <w:sz w:val="23"/>
                  <w:szCs w:val="23"/>
                </w:rPr>
                <w:t>C</w:t>
              </w:r>
            </w:ins>
          </w:p>
        </w:tc>
        <w:tc>
          <w:tcPr>
            <w:tcW w:w="2805" w:type="dxa"/>
          </w:tcPr>
          <w:p w:rsidR="00225E11" w:rsidRDefault="00225E11" w:rsidP="00225E11">
            <w:pPr>
              <w:spacing w:line="240" w:lineRule="auto"/>
            </w:pPr>
            <w:ins w:id="207" w:author="Joshua Schoenfield" w:date="2018-01-02T23:52:00Z">
              <w:r>
                <w:rPr>
                  <w:rFonts w:ascii="inherit" w:hAnsi="inherit" w:cs="Helvetica"/>
                  <w:color w:val="4F4F4F"/>
                  <w:sz w:val="23"/>
                  <w:szCs w:val="23"/>
                </w:rPr>
                <w:t>TORQUE_LIMITER</w:t>
              </w:r>
            </w:ins>
          </w:p>
        </w:tc>
        <w:tc>
          <w:tcPr>
            <w:tcW w:w="1830" w:type="dxa"/>
            <w:tcMar>
              <w:top w:w="100" w:type="dxa"/>
              <w:left w:w="100" w:type="dxa"/>
              <w:bottom w:w="100" w:type="dxa"/>
              <w:right w:w="100" w:type="dxa"/>
            </w:tcMar>
          </w:tcPr>
          <w:p w:rsidR="00225E11" w:rsidRDefault="00225E11" w:rsidP="00225E11">
            <w:pPr>
              <w:spacing w:line="240" w:lineRule="auto"/>
            </w:pPr>
            <w:ins w:id="208" w:author="Joshua Schoenfield" w:date="2018-01-02T23:52:00Z">
              <w:r>
                <w:rPr>
                  <w:rFonts w:ascii="inherit" w:hAnsi="inherit" w:cs="Helvetica"/>
                  <w:color w:val="4F4F4F"/>
                  <w:sz w:val="23"/>
                  <w:szCs w:val="23"/>
                </w:rPr>
                <w:t>“</w:t>
              </w:r>
              <w:proofErr w:type="spellStart"/>
              <w:r>
                <w:rPr>
                  <w:rFonts w:ascii="inherit" w:hAnsi="inherit" w:cs="Helvetica"/>
                  <w:color w:val="4F4F4F"/>
                  <w:sz w:val="23"/>
                  <w:szCs w:val="23"/>
                </w:rPr>
                <w:t>limited_LDW_Torq_Req</w:t>
              </w:r>
              <w:proofErr w:type="spellEnd"/>
              <w:r>
                <w:rPr>
                  <w:rFonts w:ascii="inherit" w:hAnsi="inherit" w:cs="Helvetica"/>
                  <w:color w:val="4F4F4F"/>
                  <w:sz w:val="23"/>
                  <w:szCs w:val="23"/>
                </w:rPr>
                <w:t>” = 0 (Nm=Newton-meter)</w:t>
              </w:r>
            </w:ins>
          </w:p>
        </w:tc>
      </w:tr>
      <w:tr w:rsidR="00225E11">
        <w:tc>
          <w:tcPr>
            <w:tcW w:w="1485" w:type="dxa"/>
            <w:tcMar>
              <w:top w:w="100" w:type="dxa"/>
              <w:left w:w="100" w:type="dxa"/>
              <w:bottom w:w="100" w:type="dxa"/>
              <w:right w:w="100" w:type="dxa"/>
            </w:tcMar>
          </w:tcPr>
          <w:p w:rsidR="00225E11" w:rsidRDefault="00225E11" w:rsidP="00225E11">
            <w:pPr>
              <w:spacing w:line="240" w:lineRule="auto"/>
            </w:pPr>
            <w:r>
              <w:t xml:space="preserve">Software Safety Requirement </w:t>
            </w:r>
            <w:ins w:id="209" w:author="Joshua Schoenfield" w:date="2018-01-03T00:08:00Z">
              <w:r w:rsidR="00896B80">
                <w:t>01-</w:t>
              </w:r>
            </w:ins>
            <w:r>
              <w:t>01-03</w:t>
            </w:r>
          </w:p>
        </w:tc>
        <w:tc>
          <w:tcPr>
            <w:tcW w:w="3420" w:type="dxa"/>
            <w:tcMar>
              <w:top w:w="100" w:type="dxa"/>
              <w:left w:w="100" w:type="dxa"/>
              <w:bottom w:w="100" w:type="dxa"/>
              <w:right w:w="100" w:type="dxa"/>
            </w:tcMar>
          </w:tcPr>
          <w:p w:rsidR="00225E11" w:rsidRDefault="00225E11" w:rsidP="00225E11">
            <w:pPr>
              <w:spacing w:line="240" w:lineRule="auto"/>
            </w:pPr>
            <w:ins w:id="210" w:author="Joshua Schoenfield" w:date="2018-01-02T23:52:00Z">
              <w:r>
                <w:rPr>
                  <w:rFonts w:ascii="inherit" w:hAnsi="inherit" w:cs="Helvetica"/>
                  <w:color w:val="4F4F4F"/>
                  <w:sz w:val="23"/>
                  <w:szCs w:val="23"/>
                </w:rPr>
                <w:t>The “</w:t>
              </w:r>
              <w:proofErr w:type="spellStart"/>
              <w:r>
                <w:rPr>
                  <w:rFonts w:ascii="inherit" w:hAnsi="inherit" w:cs="Helvetica"/>
                  <w:color w:val="4F4F4F"/>
                  <w:sz w:val="23"/>
                  <w:szCs w:val="23"/>
                </w:rPr>
                <w:t>limited_LDW_Torq_Req</w:t>
              </w:r>
              <w:proofErr w:type="spellEnd"/>
              <w:r>
                <w:rPr>
                  <w:rFonts w:ascii="inherit" w:hAnsi="inherit" w:cs="Helvetica"/>
                  <w:color w:val="4F4F4F"/>
                  <w:sz w:val="23"/>
                  <w:szCs w:val="23"/>
                </w:rPr>
                <w:t>” shall be transformed into a signal “</w:t>
              </w:r>
              <w:proofErr w:type="spellStart"/>
              <w:r>
                <w:rPr>
                  <w:rFonts w:ascii="inherit" w:hAnsi="inherit" w:cs="Helvetica"/>
                  <w:color w:val="4F4F4F"/>
                  <w:sz w:val="23"/>
                  <w:szCs w:val="23"/>
                </w:rPr>
                <w:t>LDW_Torq_Req</w:t>
              </w:r>
              <w:proofErr w:type="spellEnd"/>
              <w:r>
                <w:rPr>
                  <w:rFonts w:ascii="inherit" w:hAnsi="inherit" w:cs="Helvetica"/>
                  <w:color w:val="4F4F4F"/>
                  <w:sz w:val="23"/>
                  <w:szCs w:val="23"/>
                </w:rPr>
                <w:t xml:space="preserve">” which is suitable to be transmitted outside of the LDW Safety component (“LDW Safety”) to the “Final EPS </w:t>
              </w:r>
              <w:proofErr w:type="spellStart"/>
              <w:r>
                <w:rPr>
                  <w:rFonts w:ascii="inherit" w:hAnsi="inherit" w:cs="Helvetica"/>
                  <w:color w:val="4F4F4F"/>
                  <w:sz w:val="23"/>
                  <w:szCs w:val="23"/>
                </w:rPr>
                <w:t>Torque”component</w:t>
              </w:r>
              <w:proofErr w:type="spellEnd"/>
              <w:r>
                <w:rPr>
                  <w:rFonts w:ascii="inherit" w:hAnsi="inherit" w:cs="Helvetica"/>
                  <w:color w:val="4F4F4F"/>
                  <w:sz w:val="23"/>
                  <w:szCs w:val="23"/>
                </w:rPr>
                <w:t>. Also see SofSafReq02-01 and SofSafReq02-02</w:t>
              </w:r>
            </w:ins>
          </w:p>
        </w:tc>
        <w:tc>
          <w:tcPr>
            <w:tcW w:w="330" w:type="dxa"/>
            <w:tcMar>
              <w:top w:w="100" w:type="dxa"/>
              <w:left w:w="100" w:type="dxa"/>
              <w:bottom w:w="100" w:type="dxa"/>
              <w:right w:w="100" w:type="dxa"/>
            </w:tcMar>
          </w:tcPr>
          <w:p w:rsidR="00225E11" w:rsidRDefault="00225E11" w:rsidP="00225E11">
            <w:pPr>
              <w:spacing w:line="240" w:lineRule="auto"/>
            </w:pPr>
            <w:ins w:id="211" w:author="Joshua Schoenfield" w:date="2018-01-02T23:52:00Z">
              <w:r>
                <w:rPr>
                  <w:rFonts w:ascii="inherit" w:hAnsi="inherit" w:cs="Helvetica"/>
                  <w:color w:val="4F4F4F"/>
                  <w:sz w:val="23"/>
                  <w:szCs w:val="23"/>
                </w:rPr>
                <w:t>C</w:t>
              </w:r>
            </w:ins>
          </w:p>
        </w:tc>
        <w:tc>
          <w:tcPr>
            <w:tcW w:w="2805" w:type="dxa"/>
          </w:tcPr>
          <w:p w:rsidR="00225E11" w:rsidRDefault="00225E11" w:rsidP="00225E11">
            <w:pPr>
              <w:spacing w:line="240" w:lineRule="auto"/>
            </w:pPr>
            <w:ins w:id="212" w:author="Joshua Schoenfield" w:date="2018-01-02T23:52:00Z">
              <w:r>
                <w:rPr>
                  <w:rFonts w:ascii="inherit" w:hAnsi="inherit" w:cs="Helvetica"/>
                  <w:color w:val="4F4F4F"/>
                  <w:sz w:val="23"/>
                  <w:szCs w:val="23"/>
                </w:rPr>
                <w:t>LDW_SAFETY_OUTPUT_GENERATOR</w:t>
              </w:r>
            </w:ins>
          </w:p>
        </w:tc>
        <w:tc>
          <w:tcPr>
            <w:tcW w:w="1830" w:type="dxa"/>
            <w:tcMar>
              <w:top w:w="100" w:type="dxa"/>
              <w:left w:w="100" w:type="dxa"/>
              <w:bottom w:w="100" w:type="dxa"/>
              <w:right w:w="100" w:type="dxa"/>
            </w:tcMar>
          </w:tcPr>
          <w:p w:rsidR="00225E11" w:rsidRDefault="00225E11" w:rsidP="00225E11">
            <w:pPr>
              <w:spacing w:line="240" w:lineRule="auto"/>
            </w:pPr>
            <w:proofErr w:type="spellStart"/>
            <w:ins w:id="213" w:author="Joshua Schoenfield" w:date="2018-01-02T23:52:00Z">
              <w:r>
                <w:rPr>
                  <w:rFonts w:ascii="inherit" w:hAnsi="inherit" w:cs="Helvetica"/>
                  <w:color w:val="4F4F4F"/>
                  <w:sz w:val="23"/>
                  <w:szCs w:val="23"/>
                </w:rPr>
                <w:t>LDW_Torq_Req</w:t>
              </w:r>
              <w:proofErr w:type="spellEnd"/>
              <w:r>
                <w:rPr>
                  <w:rFonts w:ascii="inherit" w:hAnsi="inherit" w:cs="Helvetica"/>
                  <w:color w:val="4F4F4F"/>
                  <w:sz w:val="23"/>
                  <w:szCs w:val="23"/>
                </w:rPr>
                <w:t>= 0 (Nm)</w:t>
              </w:r>
            </w:ins>
          </w:p>
        </w:tc>
      </w:tr>
    </w:tbl>
    <w:p w:rsidR="00871047" w:rsidRDefault="00871047"/>
    <w:p w:rsidR="00871047" w:rsidRDefault="00871047"/>
    <w:p w:rsidR="00871047" w:rsidRDefault="008E0E7B">
      <w:r>
        <w:br w:type="page"/>
      </w:r>
    </w:p>
    <w:p w:rsidR="00871047" w:rsidRDefault="0087104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71047">
        <w:tc>
          <w:tcPr>
            <w:tcW w:w="14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225E11">
        <w:tc>
          <w:tcPr>
            <w:tcW w:w="1485" w:type="dxa"/>
            <w:tcMar>
              <w:top w:w="100" w:type="dxa"/>
              <w:left w:w="100" w:type="dxa"/>
              <w:bottom w:w="100" w:type="dxa"/>
              <w:right w:w="100" w:type="dxa"/>
            </w:tcMar>
          </w:tcPr>
          <w:p w:rsidR="00225E11" w:rsidRDefault="00225E11" w:rsidP="00225E11">
            <w:pPr>
              <w:widowControl w:val="0"/>
              <w:spacing w:line="240" w:lineRule="auto"/>
            </w:pPr>
            <w:r>
              <w:t>Technical</w:t>
            </w:r>
          </w:p>
          <w:p w:rsidR="00225E11" w:rsidRDefault="00225E11" w:rsidP="00225E11">
            <w:pPr>
              <w:widowControl w:val="0"/>
              <w:spacing w:line="240" w:lineRule="auto"/>
            </w:pPr>
            <w:r>
              <w:t>Safety</w:t>
            </w:r>
          </w:p>
          <w:p w:rsidR="00225E11" w:rsidRDefault="00225E11" w:rsidP="00225E11">
            <w:pPr>
              <w:widowControl w:val="0"/>
              <w:spacing w:line="240" w:lineRule="auto"/>
            </w:pPr>
            <w:r>
              <w:t>Requirement</w:t>
            </w:r>
          </w:p>
          <w:p w:rsidR="00225E11" w:rsidRDefault="00896B80" w:rsidP="00225E11">
            <w:pPr>
              <w:widowControl w:val="0"/>
              <w:spacing w:line="240" w:lineRule="auto"/>
            </w:pPr>
            <w:ins w:id="214" w:author="Joshua Schoenfield" w:date="2018-01-03T00:08:00Z">
              <w:r>
                <w:t>01-</w:t>
              </w:r>
            </w:ins>
            <w:r w:rsidR="00225E11">
              <w:t>02</w:t>
            </w:r>
          </w:p>
        </w:tc>
        <w:tc>
          <w:tcPr>
            <w:tcW w:w="3420" w:type="dxa"/>
            <w:tcMar>
              <w:top w:w="100" w:type="dxa"/>
              <w:left w:w="100" w:type="dxa"/>
              <w:bottom w:w="100" w:type="dxa"/>
              <w:right w:w="100" w:type="dxa"/>
            </w:tcMar>
          </w:tcPr>
          <w:p w:rsidR="00225E11" w:rsidRDefault="00225E11" w:rsidP="00225E1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225E11" w:rsidRDefault="00225E11" w:rsidP="00225E11">
            <w:pPr>
              <w:widowControl w:val="0"/>
              <w:spacing w:line="240" w:lineRule="auto"/>
            </w:pPr>
            <w:ins w:id="215" w:author="Joshua Schoenfield" w:date="2018-01-02T23:55:00Z">
              <w:r>
                <w:rPr>
                  <w:rFonts w:ascii="inherit" w:hAnsi="inherit" w:cs="Helvetica"/>
                  <w:color w:val="4F4F4F"/>
                  <w:sz w:val="23"/>
                  <w:szCs w:val="23"/>
                </w:rPr>
                <w:t>C</w:t>
              </w:r>
            </w:ins>
          </w:p>
        </w:tc>
        <w:tc>
          <w:tcPr>
            <w:tcW w:w="1125" w:type="dxa"/>
            <w:tcMar>
              <w:top w:w="100" w:type="dxa"/>
              <w:left w:w="100" w:type="dxa"/>
              <w:bottom w:w="100" w:type="dxa"/>
              <w:right w:w="100" w:type="dxa"/>
            </w:tcMar>
          </w:tcPr>
          <w:p w:rsidR="00225E11" w:rsidRDefault="00225E11" w:rsidP="00225E11">
            <w:pPr>
              <w:widowControl w:val="0"/>
              <w:spacing w:line="240" w:lineRule="auto"/>
            </w:pPr>
            <w:ins w:id="216" w:author="Joshua Schoenfield" w:date="2018-01-02T23:55:00Z">
              <w:r>
                <w:rPr>
                  <w:rFonts w:ascii="inherit" w:hAnsi="inherit" w:cs="Helvetica"/>
                  <w:color w:val="4F4F4F"/>
                  <w:sz w:val="23"/>
                  <w:szCs w:val="23"/>
                </w:rPr>
                <w:t xml:space="preserve">50 </w:t>
              </w:r>
              <w:proofErr w:type="spellStart"/>
              <w:r>
                <w:rPr>
                  <w:rFonts w:ascii="inherit" w:hAnsi="inherit" w:cs="Helvetica"/>
                  <w:color w:val="4F4F4F"/>
                  <w:sz w:val="23"/>
                  <w:szCs w:val="23"/>
                </w:rPr>
                <w:t>ms</w:t>
              </w:r>
            </w:ins>
            <w:proofErr w:type="spellEnd"/>
          </w:p>
        </w:tc>
        <w:tc>
          <w:tcPr>
            <w:tcW w:w="1755" w:type="dxa"/>
            <w:tcMar>
              <w:top w:w="100" w:type="dxa"/>
              <w:left w:w="100" w:type="dxa"/>
              <w:bottom w:w="100" w:type="dxa"/>
              <w:right w:w="100" w:type="dxa"/>
            </w:tcMar>
          </w:tcPr>
          <w:p w:rsidR="00225E11" w:rsidRDefault="00225E11" w:rsidP="00225E11">
            <w:pPr>
              <w:widowControl w:val="0"/>
              <w:spacing w:line="240" w:lineRule="auto"/>
            </w:pPr>
            <w:ins w:id="217" w:author="Joshua Schoenfield" w:date="2018-01-02T23:55:00Z">
              <w:r>
                <w:rPr>
                  <w:rFonts w:ascii="inherit" w:hAnsi="inherit" w:cs="Helvetica"/>
                  <w:color w:val="4F4F4F"/>
                  <w:sz w:val="23"/>
                  <w:szCs w:val="23"/>
                </w:rPr>
                <w:t>Data Transmission Integrity Check</w:t>
              </w:r>
            </w:ins>
          </w:p>
        </w:tc>
        <w:tc>
          <w:tcPr>
            <w:tcW w:w="1410" w:type="dxa"/>
            <w:tcMar>
              <w:top w:w="100" w:type="dxa"/>
              <w:left w:w="100" w:type="dxa"/>
              <w:bottom w:w="100" w:type="dxa"/>
              <w:right w:w="100" w:type="dxa"/>
            </w:tcMar>
          </w:tcPr>
          <w:p w:rsidR="00225E11" w:rsidRDefault="00225E11" w:rsidP="00225E11">
            <w:pPr>
              <w:widowControl w:val="0"/>
              <w:spacing w:line="240" w:lineRule="auto"/>
            </w:pPr>
            <w:ins w:id="218" w:author="Joshua Schoenfield" w:date="2018-01-02T23:55:00Z">
              <w:r>
                <w:rPr>
                  <w:rFonts w:ascii="inherit" w:hAnsi="inherit" w:cs="Helvetica"/>
                  <w:color w:val="4F4F4F"/>
                  <w:sz w:val="23"/>
                  <w:szCs w:val="23"/>
                </w:rPr>
                <w:t>N/A</w:t>
              </w:r>
            </w:ins>
          </w:p>
        </w:tc>
      </w:tr>
    </w:tbl>
    <w:p w:rsidR="00871047" w:rsidRDefault="00871047"/>
    <w:p w:rsidR="00871047" w:rsidRDefault="00871047"/>
    <w:p w:rsidR="00871047" w:rsidRDefault="0087104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71047">
        <w:tc>
          <w:tcPr>
            <w:tcW w:w="14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225E11">
        <w:tc>
          <w:tcPr>
            <w:tcW w:w="1485" w:type="dxa"/>
            <w:tcMar>
              <w:top w:w="100" w:type="dxa"/>
              <w:left w:w="100" w:type="dxa"/>
              <w:bottom w:w="100" w:type="dxa"/>
              <w:right w:w="100" w:type="dxa"/>
            </w:tcMar>
          </w:tcPr>
          <w:p w:rsidR="00225E11" w:rsidRDefault="00225E11" w:rsidP="00225E11">
            <w:pPr>
              <w:spacing w:line="240" w:lineRule="auto"/>
            </w:pPr>
            <w:r>
              <w:t xml:space="preserve">Software Safety Requirement </w:t>
            </w:r>
            <w:ins w:id="219" w:author="Joshua Schoenfield" w:date="2018-01-03T00:08:00Z">
              <w:r w:rsidR="00896B80">
                <w:t>01-</w:t>
              </w:r>
            </w:ins>
            <w:r>
              <w:t>02-01</w:t>
            </w:r>
          </w:p>
        </w:tc>
        <w:tc>
          <w:tcPr>
            <w:tcW w:w="3420" w:type="dxa"/>
            <w:tcMar>
              <w:top w:w="100" w:type="dxa"/>
              <w:left w:w="100" w:type="dxa"/>
              <w:bottom w:w="100" w:type="dxa"/>
              <w:right w:w="100" w:type="dxa"/>
            </w:tcMar>
          </w:tcPr>
          <w:p w:rsidR="00225E11" w:rsidRDefault="00225E11" w:rsidP="00225E11">
            <w:pPr>
              <w:spacing w:line="240" w:lineRule="auto"/>
            </w:pPr>
            <w:ins w:id="220" w:author="Joshua Schoenfield" w:date="2018-01-02T23:55:00Z">
              <w:r>
                <w:rPr>
                  <w:rFonts w:ascii="inherit" w:hAnsi="inherit" w:cs="Helvetica"/>
                  <w:color w:val="4F4F4F"/>
                  <w:sz w:val="23"/>
                  <w:szCs w:val="23"/>
                </w:rPr>
                <w:t>Any data to be transmitted outside of the LDW Safety component (“LDW Safety”) including "</w:t>
              </w:r>
              <w:proofErr w:type="spellStart"/>
              <w:r>
                <w:rPr>
                  <w:rFonts w:ascii="inherit" w:hAnsi="inherit" w:cs="Helvetica"/>
                  <w:color w:val="4F4F4F"/>
                  <w:sz w:val="23"/>
                  <w:szCs w:val="23"/>
                </w:rPr>
                <w:t>LDW_Torque_Req</w:t>
              </w:r>
              <w:proofErr w:type="spellEnd"/>
              <w:r>
                <w:rPr>
                  <w:rFonts w:ascii="inherit" w:hAnsi="inherit" w:cs="Helvetica"/>
                  <w:color w:val="4F4F4F"/>
                  <w:sz w:val="23"/>
                  <w:szCs w:val="23"/>
                </w:rPr>
                <w:t>" and “</w:t>
              </w:r>
              <w:proofErr w:type="spellStart"/>
              <w:r>
                <w:rPr>
                  <w:rFonts w:ascii="inherit" w:hAnsi="inherit" w:cs="Helvetica"/>
                  <w:color w:val="4F4F4F"/>
                  <w:sz w:val="23"/>
                  <w:szCs w:val="23"/>
                </w:rPr>
                <w:t>activation_status</w:t>
              </w:r>
              <w:proofErr w:type="spellEnd"/>
              <w:r>
                <w:rPr>
                  <w:rFonts w:ascii="inherit" w:hAnsi="inherit" w:cs="Helvetica"/>
                  <w:color w:val="4F4F4F"/>
                  <w:sz w:val="23"/>
                  <w:szCs w:val="23"/>
                </w:rPr>
                <w:t>” (see SofSafReq03-02) shall be protected by an End2End(E2E) protection mechanism</w:t>
              </w:r>
            </w:ins>
          </w:p>
        </w:tc>
        <w:tc>
          <w:tcPr>
            <w:tcW w:w="330" w:type="dxa"/>
            <w:tcMar>
              <w:top w:w="100" w:type="dxa"/>
              <w:left w:w="100" w:type="dxa"/>
              <w:bottom w:w="100" w:type="dxa"/>
              <w:right w:w="100" w:type="dxa"/>
            </w:tcMar>
          </w:tcPr>
          <w:p w:rsidR="00225E11" w:rsidRDefault="00225E11" w:rsidP="00225E11">
            <w:pPr>
              <w:spacing w:line="240" w:lineRule="auto"/>
            </w:pPr>
            <w:ins w:id="221" w:author="Joshua Schoenfield" w:date="2018-01-02T23:55:00Z">
              <w:r>
                <w:rPr>
                  <w:rFonts w:ascii="inherit" w:hAnsi="inherit" w:cs="Helvetica"/>
                  <w:color w:val="4F4F4F"/>
                  <w:sz w:val="23"/>
                  <w:szCs w:val="23"/>
                </w:rPr>
                <w:t>C</w:t>
              </w:r>
            </w:ins>
          </w:p>
        </w:tc>
        <w:tc>
          <w:tcPr>
            <w:tcW w:w="2490" w:type="dxa"/>
            <w:tcMar>
              <w:top w:w="100" w:type="dxa"/>
              <w:left w:w="100" w:type="dxa"/>
              <w:bottom w:w="100" w:type="dxa"/>
              <w:right w:w="100" w:type="dxa"/>
            </w:tcMar>
          </w:tcPr>
          <w:p w:rsidR="00225E11" w:rsidRDefault="00225E11" w:rsidP="00225E11">
            <w:pPr>
              <w:spacing w:line="240" w:lineRule="auto"/>
            </w:pPr>
            <w:ins w:id="222" w:author="Joshua Schoenfield" w:date="2018-01-02T23:55:00Z">
              <w:r>
                <w:rPr>
                  <w:rFonts w:ascii="inherit" w:hAnsi="inherit" w:cs="Helvetica"/>
                  <w:color w:val="4F4F4F"/>
                  <w:sz w:val="23"/>
                  <w:szCs w:val="23"/>
                </w:rPr>
                <w:t>E2ECalc</w:t>
              </w:r>
            </w:ins>
          </w:p>
        </w:tc>
        <w:tc>
          <w:tcPr>
            <w:tcW w:w="1800" w:type="dxa"/>
            <w:tcMar>
              <w:top w:w="100" w:type="dxa"/>
              <w:left w:w="100" w:type="dxa"/>
              <w:bottom w:w="100" w:type="dxa"/>
              <w:right w:w="100" w:type="dxa"/>
            </w:tcMar>
          </w:tcPr>
          <w:p w:rsidR="00225E11" w:rsidRDefault="00225E11" w:rsidP="00225E11">
            <w:pPr>
              <w:widowControl w:val="0"/>
              <w:spacing w:after="180"/>
              <w:ind w:left="34"/>
            </w:pPr>
            <w:proofErr w:type="spellStart"/>
            <w:ins w:id="223" w:author="Joshua Schoenfield" w:date="2018-01-02T23:55:00Z">
              <w:r>
                <w:rPr>
                  <w:rFonts w:ascii="inherit" w:hAnsi="inherit" w:cs="Helvetica"/>
                  <w:color w:val="4F4F4F"/>
                  <w:sz w:val="23"/>
                  <w:szCs w:val="23"/>
                </w:rPr>
                <w:t>LDW_Torq_Req</w:t>
              </w:r>
              <w:proofErr w:type="spellEnd"/>
              <w:r>
                <w:rPr>
                  <w:rFonts w:ascii="inherit" w:hAnsi="inherit" w:cs="Helvetica"/>
                  <w:color w:val="4F4F4F"/>
                  <w:sz w:val="23"/>
                  <w:szCs w:val="23"/>
                </w:rPr>
                <w:t>= 0 (Nm)</w:t>
              </w:r>
            </w:ins>
          </w:p>
        </w:tc>
      </w:tr>
      <w:tr w:rsidR="00225E11">
        <w:tc>
          <w:tcPr>
            <w:tcW w:w="1485" w:type="dxa"/>
            <w:tcMar>
              <w:top w:w="100" w:type="dxa"/>
              <w:left w:w="100" w:type="dxa"/>
              <w:bottom w:w="100" w:type="dxa"/>
              <w:right w:w="100" w:type="dxa"/>
            </w:tcMar>
          </w:tcPr>
          <w:p w:rsidR="00225E11" w:rsidRDefault="00225E11" w:rsidP="00225E11">
            <w:pPr>
              <w:spacing w:line="240" w:lineRule="auto"/>
            </w:pPr>
            <w:r>
              <w:t xml:space="preserve">Software Safety Requirement </w:t>
            </w:r>
            <w:ins w:id="224" w:author="Joshua Schoenfield" w:date="2018-01-03T00:08:00Z">
              <w:r w:rsidR="00896B80">
                <w:t>01-</w:t>
              </w:r>
            </w:ins>
            <w:r>
              <w:t>02-02</w:t>
            </w:r>
          </w:p>
        </w:tc>
        <w:tc>
          <w:tcPr>
            <w:tcW w:w="3420" w:type="dxa"/>
            <w:tcMar>
              <w:top w:w="100" w:type="dxa"/>
              <w:left w:w="100" w:type="dxa"/>
              <w:bottom w:w="100" w:type="dxa"/>
              <w:right w:w="100" w:type="dxa"/>
            </w:tcMar>
          </w:tcPr>
          <w:p w:rsidR="00225E11" w:rsidRDefault="00225E11" w:rsidP="00225E11">
            <w:pPr>
              <w:spacing w:line="240" w:lineRule="auto"/>
            </w:pPr>
            <w:ins w:id="225" w:author="Joshua Schoenfield" w:date="2018-01-02T23:56:00Z">
              <w:r>
                <w:rPr>
                  <w:rFonts w:ascii="inherit" w:hAnsi="inherit" w:cs="Helvetica"/>
                  <w:color w:val="4F4F4F"/>
                  <w:sz w:val="23"/>
                  <w:szCs w:val="23"/>
                </w:rPr>
                <w:t>The E2E protection protocol shall contain and attach the control data: alive counter (SQC) and CRC to the data to be transmitted.</w:t>
              </w:r>
            </w:ins>
          </w:p>
        </w:tc>
        <w:tc>
          <w:tcPr>
            <w:tcW w:w="330" w:type="dxa"/>
            <w:tcMar>
              <w:top w:w="100" w:type="dxa"/>
              <w:left w:w="100" w:type="dxa"/>
              <w:bottom w:w="100" w:type="dxa"/>
              <w:right w:w="100" w:type="dxa"/>
            </w:tcMar>
          </w:tcPr>
          <w:p w:rsidR="00225E11" w:rsidRDefault="00225E11" w:rsidP="00225E11">
            <w:pPr>
              <w:spacing w:line="240" w:lineRule="auto"/>
            </w:pPr>
            <w:ins w:id="226" w:author="Joshua Schoenfield" w:date="2018-01-02T23:56:00Z">
              <w:r>
                <w:rPr>
                  <w:rFonts w:ascii="inherit" w:hAnsi="inherit" w:cs="Helvetica"/>
                  <w:color w:val="4F4F4F"/>
                  <w:sz w:val="23"/>
                  <w:szCs w:val="23"/>
                </w:rPr>
                <w:t>C</w:t>
              </w:r>
            </w:ins>
          </w:p>
        </w:tc>
        <w:tc>
          <w:tcPr>
            <w:tcW w:w="2490" w:type="dxa"/>
            <w:tcMar>
              <w:top w:w="100" w:type="dxa"/>
              <w:left w:w="100" w:type="dxa"/>
              <w:bottom w:w="100" w:type="dxa"/>
              <w:right w:w="100" w:type="dxa"/>
            </w:tcMar>
          </w:tcPr>
          <w:p w:rsidR="00225E11" w:rsidRDefault="00225E11" w:rsidP="00225E11">
            <w:pPr>
              <w:spacing w:line="240" w:lineRule="auto"/>
            </w:pPr>
            <w:ins w:id="227" w:author="Joshua Schoenfield" w:date="2018-01-02T23:56:00Z">
              <w:r>
                <w:rPr>
                  <w:rFonts w:ascii="inherit" w:hAnsi="inherit" w:cs="Helvetica"/>
                  <w:color w:val="4F4F4F"/>
                  <w:sz w:val="23"/>
                  <w:szCs w:val="23"/>
                </w:rPr>
                <w:t>E2ECalc</w:t>
              </w:r>
            </w:ins>
          </w:p>
        </w:tc>
        <w:tc>
          <w:tcPr>
            <w:tcW w:w="1800" w:type="dxa"/>
            <w:tcMar>
              <w:top w:w="100" w:type="dxa"/>
              <w:left w:w="100" w:type="dxa"/>
              <w:bottom w:w="100" w:type="dxa"/>
              <w:right w:w="100" w:type="dxa"/>
            </w:tcMar>
          </w:tcPr>
          <w:p w:rsidR="00225E11" w:rsidRDefault="00225E11" w:rsidP="00225E11">
            <w:pPr>
              <w:widowControl w:val="0"/>
              <w:spacing w:after="180"/>
              <w:ind w:left="34"/>
            </w:pPr>
            <w:proofErr w:type="spellStart"/>
            <w:ins w:id="228" w:author="Joshua Schoenfield" w:date="2018-01-02T23:56:00Z">
              <w:r>
                <w:rPr>
                  <w:rFonts w:ascii="inherit" w:hAnsi="inherit" w:cs="Helvetica"/>
                  <w:color w:val="4F4F4F"/>
                  <w:sz w:val="23"/>
                  <w:szCs w:val="23"/>
                </w:rPr>
                <w:t>LDW_Torq_Req</w:t>
              </w:r>
              <w:proofErr w:type="spellEnd"/>
              <w:r>
                <w:rPr>
                  <w:rFonts w:ascii="inherit" w:hAnsi="inherit" w:cs="Helvetica"/>
                  <w:color w:val="4F4F4F"/>
                  <w:sz w:val="23"/>
                  <w:szCs w:val="23"/>
                </w:rPr>
                <w:t>= 0 (Nm)</w:t>
              </w:r>
            </w:ins>
          </w:p>
        </w:tc>
      </w:tr>
    </w:tbl>
    <w:p w:rsidR="00871047" w:rsidRDefault="00871047"/>
    <w:p w:rsidR="00871047" w:rsidRDefault="00871047"/>
    <w:p w:rsidR="00871047" w:rsidRDefault="008E0E7B">
      <w:r>
        <w:br w:type="page"/>
      </w:r>
    </w:p>
    <w:p w:rsidR="00871047" w:rsidRDefault="0087104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71047">
        <w:tc>
          <w:tcPr>
            <w:tcW w:w="150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DA6172">
        <w:tc>
          <w:tcPr>
            <w:tcW w:w="1500" w:type="dxa"/>
            <w:tcMar>
              <w:top w:w="100" w:type="dxa"/>
              <w:left w:w="100" w:type="dxa"/>
              <w:bottom w:w="100" w:type="dxa"/>
              <w:right w:w="100" w:type="dxa"/>
            </w:tcMar>
          </w:tcPr>
          <w:p w:rsidR="00DA6172" w:rsidRDefault="00DA6172" w:rsidP="00DA6172">
            <w:pPr>
              <w:widowControl w:val="0"/>
              <w:spacing w:line="240" w:lineRule="auto"/>
            </w:pPr>
            <w:r>
              <w:t>Technical</w:t>
            </w:r>
          </w:p>
          <w:p w:rsidR="00DA6172" w:rsidRDefault="00DA6172" w:rsidP="00DA6172">
            <w:pPr>
              <w:widowControl w:val="0"/>
              <w:spacing w:line="240" w:lineRule="auto"/>
            </w:pPr>
            <w:r>
              <w:t>Safety</w:t>
            </w:r>
          </w:p>
          <w:p w:rsidR="00DA6172" w:rsidRDefault="00DA6172" w:rsidP="00DA6172">
            <w:pPr>
              <w:widowControl w:val="0"/>
              <w:spacing w:line="240" w:lineRule="auto"/>
            </w:pPr>
            <w:r>
              <w:t>Requirement</w:t>
            </w:r>
          </w:p>
          <w:p w:rsidR="00DA6172" w:rsidRDefault="00896B80" w:rsidP="00DA6172">
            <w:pPr>
              <w:widowControl w:val="0"/>
              <w:spacing w:line="240" w:lineRule="auto"/>
            </w:pPr>
            <w:ins w:id="229" w:author="Joshua Schoenfield" w:date="2018-01-03T00:08:00Z">
              <w:r>
                <w:t>01-</w:t>
              </w:r>
            </w:ins>
            <w:r w:rsidR="00DA6172">
              <w:t>03</w:t>
            </w:r>
          </w:p>
        </w:tc>
        <w:tc>
          <w:tcPr>
            <w:tcW w:w="3405" w:type="dxa"/>
            <w:tcMar>
              <w:top w:w="100" w:type="dxa"/>
              <w:left w:w="100" w:type="dxa"/>
              <w:bottom w:w="100" w:type="dxa"/>
              <w:right w:w="100" w:type="dxa"/>
            </w:tcMar>
          </w:tcPr>
          <w:p w:rsidR="00DA6172" w:rsidRDefault="00DA6172" w:rsidP="00DA6172">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A6172" w:rsidRDefault="00DA6172" w:rsidP="00DA6172">
            <w:pPr>
              <w:widowControl w:val="0"/>
              <w:spacing w:line="240" w:lineRule="auto"/>
            </w:pPr>
            <w:ins w:id="230" w:author="Joshua Schoenfield" w:date="2018-01-02T23:56:00Z">
              <w:r>
                <w:rPr>
                  <w:rFonts w:ascii="inherit" w:hAnsi="inherit" w:cs="Helvetica"/>
                  <w:color w:val="4F4F4F"/>
                  <w:sz w:val="23"/>
                  <w:szCs w:val="23"/>
                </w:rPr>
                <w:t>C</w:t>
              </w:r>
            </w:ins>
          </w:p>
        </w:tc>
        <w:tc>
          <w:tcPr>
            <w:tcW w:w="1125" w:type="dxa"/>
            <w:tcMar>
              <w:top w:w="100" w:type="dxa"/>
              <w:left w:w="100" w:type="dxa"/>
              <w:bottom w:w="100" w:type="dxa"/>
              <w:right w:w="100" w:type="dxa"/>
            </w:tcMar>
          </w:tcPr>
          <w:p w:rsidR="00DA6172" w:rsidRDefault="00DA6172" w:rsidP="00DA6172">
            <w:pPr>
              <w:widowControl w:val="0"/>
              <w:spacing w:line="240" w:lineRule="auto"/>
            </w:pPr>
            <w:ins w:id="231" w:author="Joshua Schoenfield" w:date="2018-01-02T23:56:00Z">
              <w:r>
                <w:rPr>
                  <w:rFonts w:ascii="inherit" w:hAnsi="inherit" w:cs="Helvetica"/>
                  <w:color w:val="4F4F4F"/>
                  <w:sz w:val="23"/>
                  <w:szCs w:val="23"/>
                </w:rPr>
                <w:t xml:space="preserve">50 </w:t>
              </w:r>
              <w:proofErr w:type="spellStart"/>
              <w:r>
                <w:rPr>
                  <w:rFonts w:ascii="inherit" w:hAnsi="inherit" w:cs="Helvetica"/>
                  <w:color w:val="4F4F4F"/>
                  <w:sz w:val="23"/>
                  <w:szCs w:val="23"/>
                </w:rPr>
                <w:t>ms</w:t>
              </w:r>
            </w:ins>
            <w:proofErr w:type="spellEnd"/>
          </w:p>
        </w:tc>
        <w:tc>
          <w:tcPr>
            <w:tcW w:w="1755" w:type="dxa"/>
            <w:tcMar>
              <w:top w:w="100" w:type="dxa"/>
              <w:left w:w="100" w:type="dxa"/>
              <w:bottom w:w="100" w:type="dxa"/>
              <w:right w:w="100" w:type="dxa"/>
            </w:tcMar>
          </w:tcPr>
          <w:p w:rsidR="00DA6172" w:rsidRDefault="00DA6172" w:rsidP="00DA6172">
            <w:pPr>
              <w:widowControl w:val="0"/>
              <w:spacing w:line="240" w:lineRule="auto"/>
            </w:pPr>
            <w:ins w:id="232" w:author="Joshua Schoenfield" w:date="2018-01-02T23:56:00Z">
              <w:r>
                <w:rPr>
                  <w:rFonts w:ascii="inherit" w:hAnsi="inherit" w:cs="Helvetica"/>
                  <w:color w:val="4F4F4F"/>
                  <w:sz w:val="23"/>
                  <w:szCs w:val="23"/>
                </w:rPr>
                <w:t>LDW Safety</w:t>
              </w:r>
            </w:ins>
          </w:p>
        </w:tc>
        <w:tc>
          <w:tcPr>
            <w:tcW w:w="1410" w:type="dxa"/>
            <w:tcMar>
              <w:top w:w="100" w:type="dxa"/>
              <w:left w:w="100" w:type="dxa"/>
              <w:bottom w:w="100" w:type="dxa"/>
              <w:right w:w="100" w:type="dxa"/>
            </w:tcMar>
          </w:tcPr>
          <w:p w:rsidR="00DA6172" w:rsidRDefault="00DA6172" w:rsidP="00DA6172">
            <w:pPr>
              <w:widowControl w:val="0"/>
              <w:spacing w:line="240" w:lineRule="auto"/>
            </w:pPr>
            <w:ins w:id="233" w:author="Joshua Schoenfield" w:date="2018-01-02T23:56:00Z">
              <w:r>
                <w:rPr>
                  <w:rFonts w:ascii="inherit" w:hAnsi="inherit" w:cs="Helvetica"/>
                  <w:color w:val="4F4F4F"/>
                  <w:sz w:val="23"/>
                  <w:szCs w:val="23"/>
                </w:rPr>
                <w:t>LDW torque output is set to zero</w:t>
              </w:r>
            </w:ins>
          </w:p>
        </w:tc>
      </w:tr>
    </w:tbl>
    <w:p w:rsidR="00871047" w:rsidRDefault="00871047"/>
    <w:p w:rsidR="00871047" w:rsidRDefault="0087104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71047">
        <w:tc>
          <w:tcPr>
            <w:tcW w:w="14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DA6172">
        <w:tc>
          <w:tcPr>
            <w:tcW w:w="1485" w:type="dxa"/>
            <w:tcMar>
              <w:top w:w="100" w:type="dxa"/>
              <w:left w:w="100" w:type="dxa"/>
              <w:bottom w:w="100" w:type="dxa"/>
              <w:right w:w="100" w:type="dxa"/>
            </w:tcMar>
          </w:tcPr>
          <w:p w:rsidR="00DA6172" w:rsidRDefault="00DA6172" w:rsidP="00DA6172">
            <w:pPr>
              <w:spacing w:line="240" w:lineRule="auto"/>
            </w:pPr>
            <w:r>
              <w:t>Software Safety Requirement</w:t>
            </w:r>
            <w:ins w:id="234" w:author="Joshua Schoenfield" w:date="2018-01-03T00:08:00Z">
              <w:r w:rsidR="00896B80">
                <w:t>01-</w:t>
              </w:r>
            </w:ins>
            <w:r>
              <w:t>03-01</w:t>
            </w:r>
          </w:p>
        </w:tc>
        <w:tc>
          <w:tcPr>
            <w:tcW w:w="3420" w:type="dxa"/>
          </w:tcPr>
          <w:p w:rsidR="00DA6172" w:rsidRDefault="00DA6172" w:rsidP="00DA6172">
            <w:pPr>
              <w:spacing w:line="240" w:lineRule="auto"/>
            </w:pPr>
            <w:ins w:id="235" w:author="Joshua Schoenfield" w:date="2018-01-02T23:56:00Z">
              <w:r>
                <w:rPr>
                  <w:rFonts w:ascii="inherit" w:hAnsi="inherit" w:cs="Helvetica"/>
                  <w:color w:val="4F4F4F"/>
                  <w:sz w:val="23"/>
                  <w:szCs w:val="23"/>
                </w:rPr>
                <w:t xml:space="preserve">Each of the SW elements shall output a signal to indicate any error which is detected by the element. Error signal = </w:t>
              </w:r>
              <w:proofErr w:type="spellStart"/>
              <w:r>
                <w:rPr>
                  <w:rFonts w:ascii="inherit" w:hAnsi="inherit" w:cs="Helvetica"/>
                  <w:color w:val="4F4F4F"/>
                  <w:sz w:val="23"/>
                  <w:szCs w:val="23"/>
                </w:rPr>
                <w:t>error_status_input</w:t>
              </w:r>
              <w:proofErr w:type="spellEnd"/>
              <w:r>
                <w:rPr>
                  <w:rFonts w:ascii="inherit" w:hAnsi="inherit" w:cs="Helvetica"/>
                  <w:color w:val="4F4F4F"/>
                  <w:sz w:val="23"/>
                  <w:szCs w:val="23"/>
                </w:rPr>
                <w:t xml:space="preserve">(LDW_SAFETY_INPUT_PROCESSING), </w:t>
              </w:r>
              <w:proofErr w:type="spellStart"/>
              <w:r>
                <w:rPr>
                  <w:rFonts w:ascii="inherit" w:hAnsi="inherit" w:cs="Helvetica"/>
                  <w:color w:val="4F4F4F"/>
                  <w:sz w:val="23"/>
                  <w:szCs w:val="23"/>
                </w:rPr>
                <w:t>error_status_torque_limiter</w:t>
              </w:r>
              <w:proofErr w:type="spellEnd"/>
              <w:r>
                <w:rPr>
                  <w:rFonts w:ascii="inherit" w:hAnsi="inherit" w:cs="Helvetica"/>
                  <w:color w:val="4F4F4F"/>
                  <w:sz w:val="23"/>
                  <w:szCs w:val="23"/>
                </w:rPr>
                <w:t xml:space="preserve">(TORQUE_LIMITER), </w:t>
              </w:r>
              <w:proofErr w:type="spellStart"/>
              <w:r>
                <w:rPr>
                  <w:rFonts w:ascii="inherit" w:hAnsi="inherit" w:cs="Helvetica"/>
                  <w:color w:val="4F4F4F"/>
                  <w:sz w:val="23"/>
                  <w:szCs w:val="23"/>
                </w:rPr>
                <w:t>error_status_output_gen</w:t>
              </w:r>
              <w:proofErr w:type="spellEnd"/>
              <w:r>
                <w:rPr>
                  <w:rFonts w:ascii="inherit" w:hAnsi="inherit" w:cs="Helvetica"/>
                  <w:color w:val="4F4F4F"/>
                  <w:sz w:val="23"/>
                  <w:szCs w:val="23"/>
                </w:rPr>
                <w:t>(LDW_SAFETY_OUTPUT_GENERATOR)</w:t>
              </w:r>
            </w:ins>
          </w:p>
        </w:tc>
        <w:tc>
          <w:tcPr>
            <w:tcW w:w="330" w:type="dxa"/>
            <w:tcMar>
              <w:top w:w="100" w:type="dxa"/>
              <w:left w:w="100" w:type="dxa"/>
              <w:bottom w:w="100" w:type="dxa"/>
              <w:right w:w="100" w:type="dxa"/>
            </w:tcMar>
          </w:tcPr>
          <w:p w:rsidR="00DA6172" w:rsidRDefault="00DA6172" w:rsidP="00DA6172">
            <w:pPr>
              <w:spacing w:line="240" w:lineRule="auto"/>
            </w:pPr>
            <w:ins w:id="236" w:author="Joshua Schoenfield" w:date="2018-01-02T23:56:00Z">
              <w:r>
                <w:rPr>
                  <w:rFonts w:ascii="inherit" w:hAnsi="inherit" w:cs="Helvetica"/>
                  <w:color w:val="4F4F4F"/>
                  <w:sz w:val="23"/>
                  <w:szCs w:val="23"/>
                </w:rPr>
                <w:t>C</w:t>
              </w:r>
            </w:ins>
          </w:p>
        </w:tc>
        <w:tc>
          <w:tcPr>
            <w:tcW w:w="1785" w:type="dxa"/>
          </w:tcPr>
          <w:p w:rsidR="00DA6172" w:rsidRDefault="00DA6172" w:rsidP="00DA6172">
            <w:pPr>
              <w:spacing w:line="240" w:lineRule="auto"/>
            </w:pPr>
            <w:ins w:id="237" w:author="Joshua Schoenfield" w:date="2018-01-02T23:56:00Z">
              <w:r>
                <w:rPr>
                  <w:rFonts w:ascii="inherit" w:hAnsi="inherit" w:cs="Helvetica"/>
                  <w:color w:val="4F4F4F"/>
                  <w:sz w:val="23"/>
                  <w:szCs w:val="23"/>
                </w:rPr>
                <w:t>All</w:t>
              </w:r>
            </w:ins>
          </w:p>
        </w:tc>
        <w:tc>
          <w:tcPr>
            <w:tcW w:w="2490" w:type="dxa"/>
            <w:tcMar>
              <w:top w:w="100" w:type="dxa"/>
              <w:left w:w="100" w:type="dxa"/>
              <w:bottom w:w="100" w:type="dxa"/>
              <w:right w:w="100" w:type="dxa"/>
            </w:tcMar>
          </w:tcPr>
          <w:p w:rsidR="00DA6172" w:rsidRDefault="00DA6172" w:rsidP="00DA6172">
            <w:pPr>
              <w:spacing w:line="240" w:lineRule="auto"/>
            </w:pPr>
            <w:ins w:id="238" w:author="Joshua Schoenfield" w:date="2018-01-02T23:56:00Z">
              <w:r>
                <w:rPr>
                  <w:rFonts w:ascii="inherit" w:hAnsi="inherit" w:cs="Helvetica"/>
                  <w:color w:val="4F4F4F"/>
                  <w:sz w:val="23"/>
                  <w:szCs w:val="23"/>
                </w:rPr>
                <w:t>N/A</w:t>
              </w:r>
            </w:ins>
          </w:p>
        </w:tc>
      </w:tr>
      <w:tr w:rsidR="00DA6172">
        <w:tc>
          <w:tcPr>
            <w:tcW w:w="1485" w:type="dxa"/>
            <w:tcMar>
              <w:top w:w="100" w:type="dxa"/>
              <w:left w:w="100" w:type="dxa"/>
              <w:bottom w:w="100" w:type="dxa"/>
              <w:right w:w="100" w:type="dxa"/>
            </w:tcMar>
          </w:tcPr>
          <w:p w:rsidR="00DA6172" w:rsidRDefault="00DA6172" w:rsidP="00DA6172">
            <w:pPr>
              <w:spacing w:line="240" w:lineRule="auto"/>
            </w:pPr>
            <w:r>
              <w:t>Software Safety Requirement</w:t>
            </w:r>
            <w:ins w:id="239" w:author="Joshua Schoenfield" w:date="2018-01-03T00:08:00Z">
              <w:r w:rsidR="00896B80">
                <w:t>01-</w:t>
              </w:r>
            </w:ins>
            <w:r>
              <w:t>03-02</w:t>
            </w:r>
          </w:p>
        </w:tc>
        <w:tc>
          <w:tcPr>
            <w:tcW w:w="3420" w:type="dxa"/>
          </w:tcPr>
          <w:p w:rsidR="00DA6172" w:rsidRDefault="00DA6172" w:rsidP="00DA6172">
            <w:pPr>
              <w:spacing w:line="240" w:lineRule="auto"/>
            </w:pPr>
            <w:ins w:id="240" w:author="Joshua Schoenfield" w:date="2018-01-02T23:57:00Z">
              <w:r>
                <w:rPr>
                  <w:rFonts w:ascii="inherit" w:hAnsi="inherit" w:cs="Helvetica"/>
                  <w:color w:val="4F4F4F"/>
                  <w:sz w:val="23"/>
                  <w:szCs w:val="23"/>
                </w:rPr>
                <w:t>A software element shall evaluate the error status of all the other software elements and in case any 1 of them indicates an error, it shall deactivate the LDW feature (“</w:t>
              </w:r>
              <w:proofErr w:type="spellStart"/>
              <w:r>
                <w:rPr>
                  <w:rFonts w:ascii="inherit" w:hAnsi="inherit" w:cs="Helvetica"/>
                  <w:color w:val="4F4F4F"/>
                  <w:sz w:val="23"/>
                  <w:szCs w:val="23"/>
                </w:rPr>
                <w:t>activation_status</w:t>
              </w:r>
              <w:proofErr w:type="spellEnd"/>
              <w:r>
                <w:rPr>
                  <w:rFonts w:ascii="inherit" w:hAnsi="inherit" w:cs="Helvetica"/>
                  <w:color w:val="4F4F4F"/>
                  <w:sz w:val="23"/>
                  <w:szCs w:val="23"/>
                </w:rPr>
                <w:t>”=0)</w:t>
              </w:r>
            </w:ins>
          </w:p>
        </w:tc>
        <w:tc>
          <w:tcPr>
            <w:tcW w:w="330" w:type="dxa"/>
            <w:tcMar>
              <w:top w:w="100" w:type="dxa"/>
              <w:left w:w="100" w:type="dxa"/>
              <w:bottom w:w="100" w:type="dxa"/>
              <w:right w:w="100" w:type="dxa"/>
            </w:tcMar>
          </w:tcPr>
          <w:p w:rsidR="00DA6172" w:rsidRDefault="00DA6172" w:rsidP="00DA6172">
            <w:pPr>
              <w:spacing w:line="240" w:lineRule="auto"/>
            </w:pPr>
            <w:ins w:id="241" w:author="Joshua Schoenfield" w:date="2018-01-02T23:57:00Z">
              <w:r>
                <w:rPr>
                  <w:rFonts w:ascii="inherit" w:hAnsi="inherit" w:cs="Helvetica"/>
                  <w:color w:val="4F4F4F"/>
                  <w:sz w:val="23"/>
                  <w:szCs w:val="23"/>
                </w:rPr>
                <w:t>C</w:t>
              </w:r>
            </w:ins>
          </w:p>
        </w:tc>
        <w:tc>
          <w:tcPr>
            <w:tcW w:w="1785" w:type="dxa"/>
          </w:tcPr>
          <w:p w:rsidR="00DA6172" w:rsidRDefault="00DA6172" w:rsidP="00DA6172">
            <w:pPr>
              <w:spacing w:line="240" w:lineRule="auto"/>
            </w:pPr>
            <w:ins w:id="242" w:author="Joshua Schoenfield" w:date="2018-01-02T23:57:00Z">
              <w:r>
                <w:rPr>
                  <w:rFonts w:ascii="inherit" w:hAnsi="inherit" w:cs="Helvetica"/>
                  <w:color w:val="4F4F4F"/>
                  <w:sz w:val="23"/>
                  <w:szCs w:val="23"/>
                </w:rPr>
                <w:t>LDW_SAFETY_ACTIVATION</w:t>
              </w:r>
            </w:ins>
          </w:p>
        </w:tc>
        <w:tc>
          <w:tcPr>
            <w:tcW w:w="2490" w:type="dxa"/>
          </w:tcPr>
          <w:p w:rsidR="00DA6172" w:rsidRDefault="00DA6172" w:rsidP="00DA6172">
            <w:pPr>
              <w:spacing w:line="240" w:lineRule="auto"/>
            </w:pPr>
            <w:proofErr w:type="spellStart"/>
            <w:ins w:id="243" w:author="Joshua Schoenfield" w:date="2018-01-02T23:57:00Z">
              <w:r>
                <w:rPr>
                  <w:rFonts w:ascii="inherit" w:hAnsi="inherit" w:cs="Helvetica"/>
                  <w:color w:val="4F4F4F"/>
                  <w:sz w:val="23"/>
                  <w:szCs w:val="23"/>
                </w:rPr>
                <w:t>Activation_status</w:t>
              </w:r>
              <w:proofErr w:type="spellEnd"/>
              <w:r>
                <w:rPr>
                  <w:rFonts w:ascii="inherit" w:hAnsi="inherit" w:cs="Helvetica"/>
                  <w:color w:val="4F4F4F"/>
                  <w:sz w:val="23"/>
                  <w:szCs w:val="23"/>
                </w:rPr>
                <w:t xml:space="preserve"> = 0 (LDW function deactivated)</w:t>
              </w:r>
            </w:ins>
          </w:p>
        </w:tc>
      </w:tr>
      <w:tr w:rsidR="00DA6172">
        <w:tc>
          <w:tcPr>
            <w:tcW w:w="1485" w:type="dxa"/>
            <w:tcMar>
              <w:top w:w="100" w:type="dxa"/>
              <w:left w:w="100" w:type="dxa"/>
              <w:bottom w:w="100" w:type="dxa"/>
              <w:right w:w="100" w:type="dxa"/>
            </w:tcMar>
          </w:tcPr>
          <w:p w:rsidR="00DA6172" w:rsidRDefault="00DA6172" w:rsidP="00DA6172">
            <w:pPr>
              <w:spacing w:line="240" w:lineRule="auto"/>
            </w:pPr>
            <w:r>
              <w:t>Software Safety Requirement</w:t>
            </w:r>
            <w:ins w:id="244" w:author="Joshua Schoenfield" w:date="2018-01-03T00:08:00Z">
              <w:r w:rsidR="00896B80">
                <w:t>01-</w:t>
              </w:r>
            </w:ins>
            <w:r>
              <w:t>03-03</w:t>
            </w:r>
          </w:p>
        </w:tc>
        <w:tc>
          <w:tcPr>
            <w:tcW w:w="3420" w:type="dxa"/>
          </w:tcPr>
          <w:p w:rsidR="00DA6172" w:rsidRDefault="00DA6172" w:rsidP="00DA6172">
            <w:pPr>
              <w:spacing w:line="240" w:lineRule="auto"/>
            </w:pPr>
            <w:ins w:id="245" w:author="Joshua Schoenfield" w:date="2018-01-02T23:57:00Z">
              <w:r>
                <w:rPr>
                  <w:rFonts w:ascii="inherit" w:hAnsi="inherit" w:cs="Helvetica"/>
                  <w:color w:val="4F4F4F"/>
                  <w:sz w:val="23"/>
                  <w:szCs w:val="23"/>
                </w:rPr>
                <w:t>In case of no errors from the software elements, the status of the LDW feature shall be set to activated (“</w:t>
              </w:r>
              <w:proofErr w:type="spellStart"/>
              <w:r>
                <w:rPr>
                  <w:rFonts w:ascii="inherit" w:hAnsi="inherit" w:cs="Helvetica"/>
                  <w:color w:val="4F4F4F"/>
                  <w:sz w:val="23"/>
                  <w:szCs w:val="23"/>
                </w:rPr>
                <w:t>activation_status</w:t>
              </w:r>
              <w:proofErr w:type="spellEnd"/>
              <w:r>
                <w:rPr>
                  <w:rFonts w:ascii="inherit" w:hAnsi="inherit" w:cs="Helvetica"/>
                  <w:color w:val="4F4F4F"/>
                  <w:sz w:val="23"/>
                  <w:szCs w:val="23"/>
                </w:rPr>
                <w:t>”=1)</w:t>
              </w:r>
            </w:ins>
          </w:p>
        </w:tc>
        <w:tc>
          <w:tcPr>
            <w:tcW w:w="330" w:type="dxa"/>
            <w:tcMar>
              <w:top w:w="100" w:type="dxa"/>
              <w:left w:w="100" w:type="dxa"/>
              <w:bottom w:w="100" w:type="dxa"/>
              <w:right w:w="100" w:type="dxa"/>
            </w:tcMar>
          </w:tcPr>
          <w:p w:rsidR="00DA6172" w:rsidRDefault="00DA6172" w:rsidP="00DA6172">
            <w:pPr>
              <w:spacing w:line="240" w:lineRule="auto"/>
            </w:pPr>
            <w:ins w:id="246" w:author="Joshua Schoenfield" w:date="2018-01-02T23:57:00Z">
              <w:r>
                <w:rPr>
                  <w:rFonts w:ascii="inherit" w:hAnsi="inherit" w:cs="Helvetica"/>
                  <w:color w:val="4F4F4F"/>
                  <w:sz w:val="23"/>
                  <w:szCs w:val="23"/>
                </w:rPr>
                <w:t>C</w:t>
              </w:r>
            </w:ins>
          </w:p>
        </w:tc>
        <w:tc>
          <w:tcPr>
            <w:tcW w:w="1785" w:type="dxa"/>
          </w:tcPr>
          <w:p w:rsidR="00DA6172" w:rsidRDefault="00DA6172" w:rsidP="00DA6172">
            <w:pPr>
              <w:spacing w:line="240" w:lineRule="auto"/>
            </w:pPr>
            <w:ins w:id="247" w:author="Joshua Schoenfield" w:date="2018-01-02T23:57:00Z">
              <w:r>
                <w:rPr>
                  <w:rFonts w:ascii="inherit" w:hAnsi="inherit" w:cs="Helvetica"/>
                  <w:color w:val="4F4F4F"/>
                  <w:sz w:val="23"/>
                  <w:szCs w:val="23"/>
                </w:rPr>
                <w:t>LDW_SAFETY_ACTIVATION</w:t>
              </w:r>
            </w:ins>
          </w:p>
        </w:tc>
        <w:tc>
          <w:tcPr>
            <w:tcW w:w="2490" w:type="dxa"/>
            <w:tcMar>
              <w:top w:w="100" w:type="dxa"/>
              <w:left w:w="100" w:type="dxa"/>
              <w:bottom w:w="100" w:type="dxa"/>
              <w:right w:w="100" w:type="dxa"/>
            </w:tcMar>
          </w:tcPr>
          <w:p w:rsidR="00DA6172" w:rsidRDefault="00DA6172" w:rsidP="00DA6172">
            <w:pPr>
              <w:spacing w:line="240" w:lineRule="auto"/>
            </w:pPr>
            <w:ins w:id="248" w:author="Joshua Schoenfield" w:date="2018-01-02T23:57:00Z">
              <w:r>
                <w:rPr>
                  <w:rFonts w:ascii="inherit" w:hAnsi="inherit" w:cs="Helvetica"/>
                  <w:color w:val="4F4F4F"/>
                  <w:sz w:val="23"/>
                  <w:szCs w:val="23"/>
                </w:rPr>
                <w:t>N/A</w:t>
              </w:r>
            </w:ins>
          </w:p>
        </w:tc>
      </w:tr>
      <w:tr w:rsidR="00DA6172">
        <w:tc>
          <w:tcPr>
            <w:tcW w:w="1485" w:type="dxa"/>
            <w:tcMar>
              <w:top w:w="100" w:type="dxa"/>
              <w:left w:w="100" w:type="dxa"/>
              <w:bottom w:w="100" w:type="dxa"/>
              <w:right w:w="100" w:type="dxa"/>
            </w:tcMar>
          </w:tcPr>
          <w:p w:rsidR="00DA6172" w:rsidRDefault="00DA6172" w:rsidP="00DA6172">
            <w:pPr>
              <w:spacing w:line="240" w:lineRule="auto"/>
            </w:pPr>
            <w:r>
              <w:t>Software Safety Requirement</w:t>
            </w:r>
            <w:ins w:id="249" w:author="Joshua Schoenfield" w:date="2018-01-03T00:08:00Z">
              <w:r w:rsidR="00896B80">
                <w:t>01-</w:t>
              </w:r>
            </w:ins>
            <w:r>
              <w:t>03-04</w:t>
            </w:r>
          </w:p>
        </w:tc>
        <w:tc>
          <w:tcPr>
            <w:tcW w:w="3420" w:type="dxa"/>
          </w:tcPr>
          <w:p w:rsidR="00DA6172" w:rsidRDefault="00DA6172" w:rsidP="00DA6172">
            <w:pPr>
              <w:spacing w:line="240" w:lineRule="auto"/>
            </w:pPr>
            <w:ins w:id="250" w:author="Joshua Schoenfield" w:date="2018-01-02T23:57:00Z">
              <w:r>
                <w:rPr>
                  <w:rFonts w:ascii="inherit" w:hAnsi="inherit" w:cs="Helvetica"/>
                  <w:color w:val="4F4F4F"/>
                  <w:sz w:val="23"/>
                  <w:szCs w:val="23"/>
                </w:rPr>
                <w:t>In case an error is detected by any of the software elements, it shall set the value of its corresponding torque to 0 so that “</w:t>
              </w:r>
              <w:proofErr w:type="spellStart"/>
              <w:r>
                <w:rPr>
                  <w:rFonts w:ascii="inherit" w:hAnsi="inherit" w:cs="Helvetica"/>
                  <w:color w:val="4F4F4F"/>
                  <w:sz w:val="23"/>
                  <w:szCs w:val="23"/>
                </w:rPr>
                <w:t>LDW_Torq_Req</w:t>
              </w:r>
              <w:proofErr w:type="spellEnd"/>
              <w:r>
                <w:rPr>
                  <w:rFonts w:ascii="inherit" w:hAnsi="inherit" w:cs="Helvetica"/>
                  <w:color w:val="4F4F4F"/>
                  <w:sz w:val="23"/>
                  <w:szCs w:val="23"/>
                </w:rPr>
                <w:t>” is set to 0</w:t>
              </w:r>
            </w:ins>
          </w:p>
        </w:tc>
        <w:tc>
          <w:tcPr>
            <w:tcW w:w="330" w:type="dxa"/>
            <w:tcMar>
              <w:top w:w="100" w:type="dxa"/>
              <w:left w:w="100" w:type="dxa"/>
              <w:bottom w:w="100" w:type="dxa"/>
              <w:right w:w="100" w:type="dxa"/>
            </w:tcMar>
          </w:tcPr>
          <w:p w:rsidR="00DA6172" w:rsidRDefault="00DA6172" w:rsidP="00DA6172">
            <w:pPr>
              <w:spacing w:line="240" w:lineRule="auto"/>
            </w:pPr>
            <w:ins w:id="251" w:author="Joshua Schoenfield" w:date="2018-01-02T23:57:00Z">
              <w:r>
                <w:rPr>
                  <w:rFonts w:ascii="inherit" w:hAnsi="inherit" w:cs="Helvetica"/>
                  <w:color w:val="4F4F4F"/>
                  <w:sz w:val="23"/>
                  <w:szCs w:val="23"/>
                </w:rPr>
                <w:t>C</w:t>
              </w:r>
            </w:ins>
          </w:p>
        </w:tc>
        <w:tc>
          <w:tcPr>
            <w:tcW w:w="1785" w:type="dxa"/>
          </w:tcPr>
          <w:p w:rsidR="00DA6172" w:rsidRDefault="00DA6172" w:rsidP="00DA6172">
            <w:pPr>
              <w:spacing w:line="240" w:lineRule="auto"/>
            </w:pPr>
            <w:ins w:id="252" w:author="Joshua Schoenfield" w:date="2018-01-02T23:57:00Z">
              <w:r>
                <w:rPr>
                  <w:rFonts w:ascii="inherit" w:hAnsi="inherit" w:cs="Helvetica"/>
                  <w:color w:val="4F4F4F"/>
                  <w:sz w:val="23"/>
                  <w:szCs w:val="23"/>
                </w:rPr>
                <w:t>All</w:t>
              </w:r>
            </w:ins>
          </w:p>
        </w:tc>
        <w:tc>
          <w:tcPr>
            <w:tcW w:w="2490" w:type="dxa"/>
          </w:tcPr>
          <w:p w:rsidR="00DA6172" w:rsidRDefault="00DA6172" w:rsidP="00DA6172">
            <w:pPr>
              <w:spacing w:line="240" w:lineRule="auto"/>
            </w:pPr>
            <w:proofErr w:type="spellStart"/>
            <w:ins w:id="253" w:author="Joshua Schoenfield" w:date="2018-01-02T23:57:00Z">
              <w:r>
                <w:rPr>
                  <w:rFonts w:ascii="inherit" w:hAnsi="inherit" w:cs="Helvetica"/>
                  <w:color w:val="4F4F4F"/>
                  <w:sz w:val="23"/>
                  <w:szCs w:val="23"/>
                </w:rPr>
                <w:t>LDW_Torq_Req</w:t>
              </w:r>
              <w:proofErr w:type="spellEnd"/>
              <w:r>
                <w:rPr>
                  <w:rFonts w:ascii="inherit" w:hAnsi="inherit" w:cs="Helvetica"/>
                  <w:color w:val="4F4F4F"/>
                  <w:sz w:val="23"/>
                  <w:szCs w:val="23"/>
                </w:rPr>
                <w:t xml:space="preserve"> = 0</w:t>
              </w:r>
            </w:ins>
          </w:p>
        </w:tc>
      </w:tr>
      <w:tr w:rsidR="00DA6172">
        <w:tc>
          <w:tcPr>
            <w:tcW w:w="1485" w:type="dxa"/>
            <w:tcMar>
              <w:top w:w="100" w:type="dxa"/>
              <w:left w:w="100" w:type="dxa"/>
              <w:bottom w:w="100" w:type="dxa"/>
              <w:right w:w="100" w:type="dxa"/>
            </w:tcMar>
          </w:tcPr>
          <w:p w:rsidR="00DA6172" w:rsidRDefault="00DA6172" w:rsidP="00DA6172">
            <w:pPr>
              <w:spacing w:line="240" w:lineRule="auto"/>
            </w:pPr>
            <w:r>
              <w:lastRenderedPageBreak/>
              <w:t>Software Safety Requirement</w:t>
            </w:r>
            <w:ins w:id="254" w:author="Joshua Schoenfield" w:date="2018-01-03T00:08:00Z">
              <w:r w:rsidR="00896B80">
                <w:t>01-</w:t>
              </w:r>
            </w:ins>
            <w:r>
              <w:t>03-05</w:t>
            </w:r>
          </w:p>
        </w:tc>
        <w:tc>
          <w:tcPr>
            <w:tcW w:w="3420" w:type="dxa"/>
          </w:tcPr>
          <w:p w:rsidR="00DA6172" w:rsidRDefault="00DA6172" w:rsidP="00DA6172">
            <w:pPr>
              <w:spacing w:line="240" w:lineRule="auto"/>
            </w:pPr>
            <w:ins w:id="255" w:author="Joshua Schoenfield" w:date="2018-01-02T23:57:00Z">
              <w:r>
                <w:rPr>
                  <w:rFonts w:ascii="inherit" w:hAnsi="inherit" w:cs="Helvetica"/>
                  <w:color w:val="4F4F4F"/>
                  <w:sz w:val="23"/>
                  <w:szCs w:val="23"/>
                </w:rPr>
                <w:t>Once the LDW functionality has been deactivated, it shall stay deactivated till the time the ignition is switched from off to on again.</w:t>
              </w:r>
            </w:ins>
          </w:p>
        </w:tc>
        <w:tc>
          <w:tcPr>
            <w:tcW w:w="330" w:type="dxa"/>
            <w:tcMar>
              <w:top w:w="100" w:type="dxa"/>
              <w:left w:w="100" w:type="dxa"/>
              <w:bottom w:w="100" w:type="dxa"/>
              <w:right w:w="100" w:type="dxa"/>
            </w:tcMar>
          </w:tcPr>
          <w:p w:rsidR="00DA6172" w:rsidRDefault="00DA6172" w:rsidP="00DA6172">
            <w:pPr>
              <w:spacing w:line="240" w:lineRule="auto"/>
            </w:pPr>
            <w:ins w:id="256" w:author="Joshua Schoenfield" w:date="2018-01-02T23:57:00Z">
              <w:r>
                <w:rPr>
                  <w:rFonts w:ascii="inherit" w:hAnsi="inherit" w:cs="Helvetica"/>
                  <w:color w:val="4F4F4F"/>
                  <w:sz w:val="23"/>
                  <w:szCs w:val="23"/>
                </w:rPr>
                <w:t>C</w:t>
              </w:r>
            </w:ins>
          </w:p>
        </w:tc>
        <w:tc>
          <w:tcPr>
            <w:tcW w:w="1785" w:type="dxa"/>
          </w:tcPr>
          <w:p w:rsidR="00DA6172" w:rsidRDefault="00DA6172" w:rsidP="00DA6172">
            <w:pPr>
              <w:spacing w:line="240" w:lineRule="auto"/>
            </w:pPr>
            <w:ins w:id="257" w:author="Joshua Schoenfield" w:date="2018-01-02T23:57:00Z">
              <w:r>
                <w:rPr>
                  <w:rFonts w:ascii="inherit" w:hAnsi="inherit" w:cs="Helvetica"/>
                  <w:color w:val="4F4F4F"/>
                  <w:sz w:val="23"/>
                  <w:szCs w:val="23"/>
                </w:rPr>
                <w:t>LDW_SAFETY_ACTIVATION</w:t>
              </w:r>
            </w:ins>
          </w:p>
        </w:tc>
        <w:tc>
          <w:tcPr>
            <w:tcW w:w="2490" w:type="dxa"/>
          </w:tcPr>
          <w:p w:rsidR="00DA6172" w:rsidRDefault="00DA6172" w:rsidP="00DA6172">
            <w:pPr>
              <w:spacing w:line="240" w:lineRule="auto"/>
            </w:pPr>
            <w:proofErr w:type="spellStart"/>
            <w:ins w:id="258" w:author="Joshua Schoenfield" w:date="2018-01-02T23:57:00Z">
              <w:r>
                <w:rPr>
                  <w:rFonts w:ascii="inherit" w:hAnsi="inherit" w:cs="Helvetica"/>
                  <w:color w:val="4F4F4F"/>
                  <w:sz w:val="23"/>
                  <w:szCs w:val="23"/>
                </w:rPr>
                <w:t>Activation_status</w:t>
              </w:r>
              <w:proofErr w:type="spellEnd"/>
              <w:r>
                <w:rPr>
                  <w:rFonts w:ascii="inherit" w:hAnsi="inherit" w:cs="Helvetica"/>
                  <w:color w:val="4F4F4F"/>
                  <w:sz w:val="23"/>
                  <w:szCs w:val="23"/>
                </w:rPr>
                <w:t xml:space="preserve"> = 0 (LDW function deactivated)</w:t>
              </w:r>
            </w:ins>
          </w:p>
        </w:tc>
      </w:tr>
    </w:tbl>
    <w:p w:rsidR="00871047" w:rsidRDefault="00871047"/>
    <w:p w:rsidR="00871047" w:rsidRDefault="00871047"/>
    <w:p w:rsidR="00871047" w:rsidRDefault="008E0E7B">
      <w:r>
        <w:br w:type="page"/>
      </w:r>
    </w:p>
    <w:p w:rsidR="00871047" w:rsidRDefault="0087104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71047">
        <w:tc>
          <w:tcPr>
            <w:tcW w:w="150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DA6172">
        <w:tc>
          <w:tcPr>
            <w:tcW w:w="1500" w:type="dxa"/>
            <w:tcMar>
              <w:top w:w="100" w:type="dxa"/>
              <w:left w:w="100" w:type="dxa"/>
              <w:bottom w:w="100" w:type="dxa"/>
              <w:right w:w="100" w:type="dxa"/>
            </w:tcMar>
          </w:tcPr>
          <w:p w:rsidR="00DA6172" w:rsidRDefault="00DA6172" w:rsidP="00DA6172">
            <w:pPr>
              <w:widowControl w:val="0"/>
              <w:spacing w:line="240" w:lineRule="auto"/>
            </w:pPr>
            <w:r>
              <w:t>Technical</w:t>
            </w:r>
          </w:p>
          <w:p w:rsidR="00DA6172" w:rsidRDefault="00DA6172" w:rsidP="00DA6172">
            <w:pPr>
              <w:widowControl w:val="0"/>
              <w:spacing w:line="240" w:lineRule="auto"/>
            </w:pPr>
            <w:r>
              <w:t>Safety</w:t>
            </w:r>
          </w:p>
          <w:p w:rsidR="00DA6172" w:rsidRDefault="00DA6172" w:rsidP="00DA6172">
            <w:pPr>
              <w:widowControl w:val="0"/>
              <w:spacing w:line="240" w:lineRule="auto"/>
            </w:pPr>
            <w:r>
              <w:t>Requirement</w:t>
            </w:r>
          </w:p>
          <w:p w:rsidR="00DA6172" w:rsidRDefault="00896B80" w:rsidP="00DA6172">
            <w:pPr>
              <w:widowControl w:val="0"/>
              <w:spacing w:line="240" w:lineRule="auto"/>
            </w:pPr>
            <w:ins w:id="259" w:author="Joshua Schoenfield" w:date="2018-01-03T00:08:00Z">
              <w:r>
                <w:t>01-</w:t>
              </w:r>
            </w:ins>
            <w:r w:rsidR="00DA6172">
              <w:t>04</w:t>
            </w:r>
          </w:p>
        </w:tc>
        <w:tc>
          <w:tcPr>
            <w:tcW w:w="3405" w:type="dxa"/>
            <w:tcMar>
              <w:top w:w="100" w:type="dxa"/>
              <w:left w:w="100" w:type="dxa"/>
              <w:bottom w:w="100" w:type="dxa"/>
              <w:right w:w="100" w:type="dxa"/>
            </w:tcMar>
          </w:tcPr>
          <w:p w:rsidR="00DA6172" w:rsidRDefault="00DA6172" w:rsidP="00DA617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A6172" w:rsidRDefault="00DA6172" w:rsidP="00DA6172">
            <w:pPr>
              <w:widowControl w:val="0"/>
              <w:spacing w:line="240" w:lineRule="auto"/>
            </w:pPr>
            <w:ins w:id="260" w:author="Joshua Schoenfield" w:date="2018-01-02T23:58:00Z">
              <w:r>
                <w:rPr>
                  <w:rFonts w:ascii="inherit" w:hAnsi="inherit"/>
                </w:rPr>
                <w:t>C</w:t>
              </w:r>
            </w:ins>
          </w:p>
        </w:tc>
        <w:tc>
          <w:tcPr>
            <w:tcW w:w="1125" w:type="dxa"/>
            <w:tcMar>
              <w:top w:w="100" w:type="dxa"/>
              <w:left w:w="100" w:type="dxa"/>
              <w:bottom w:w="100" w:type="dxa"/>
              <w:right w:w="100" w:type="dxa"/>
            </w:tcMar>
          </w:tcPr>
          <w:p w:rsidR="00DA6172" w:rsidRDefault="00DA6172" w:rsidP="00DA6172">
            <w:pPr>
              <w:widowControl w:val="0"/>
              <w:spacing w:line="240" w:lineRule="auto"/>
            </w:pPr>
            <w:ins w:id="261" w:author="Joshua Schoenfield" w:date="2018-01-02T23:58:00Z">
              <w:r>
                <w:rPr>
                  <w:rFonts w:ascii="inherit" w:hAnsi="inherit"/>
                </w:rPr>
                <w:t xml:space="preserve">50 </w:t>
              </w:r>
              <w:proofErr w:type="spellStart"/>
              <w:r>
                <w:rPr>
                  <w:rFonts w:ascii="inherit" w:hAnsi="inherit"/>
                </w:rPr>
                <w:t>ms</w:t>
              </w:r>
            </w:ins>
            <w:proofErr w:type="spellEnd"/>
          </w:p>
        </w:tc>
        <w:tc>
          <w:tcPr>
            <w:tcW w:w="1755" w:type="dxa"/>
            <w:tcMar>
              <w:top w:w="100" w:type="dxa"/>
              <w:left w:w="100" w:type="dxa"/>
              <w:bottom w:w="100" w:type="dxa"/>
              <w:right w:w="100" w:type="dxa"/>
            </w:tcMar>
          </w:tcPr>
          <w:p w:rsidR="00DA6172" w:rsidRDefault="00DA6172" w:rsidP="00DA6172">
            <w:pPr>
              <w:widowControl w:val="0"/>
              <w:spacing w:line="240" w:lineRule="auto"/>
            </w:pPr>
            <w:ins w:id="262" w:author="Joshua Schoenfield" w:date="2018-01-02T23:58:00Z">
              <w:r>
                <w:rPr>
                  <w:rFonts w:ascii="inherit" w:hAnsi="inherit"/>
                </w:rPr>
                <w:t>LDW Safety</w:t>
              </w:r>
            </w:ins>
          </w:p>
        </w:tc>
        <w:tc>
          <w:tcPr>
            <w:tcW w:w="1410" w:type="dxa"/>
            <w:tcMar>
              <w:top w:w="100" w:type="dxa"/>
              <w:left w:w="100" w:type="dxa"/>
              <w:bottom w:w="100" w:type="dxa"/>
              <w:right w:w="100" w:type="dxa"/>
            </w:tcMar>
          </w:tcPr>
          <w:p w:rsidR="00DA6172" w:rsidRDefault="00DA6172" w:rsidP="00DA6172">
            <w:pPr>
              <w:widowControl w:val="0"/>
              <w:spacing w:line="240" w:lineRule="auto"/>
            </w:pPr>
            <w:ins w:id="263" w:author="Joshua Schoenfield" w:date="2018-01-02T23:58:00Z">
              <w:r>
                <w:rPr>
                  <w:rFonts w:ascii="inherit" w:hAnsi="inherit"/>
                </w:rPr>
                <w:t>LDW torque output is set to zero</w:t>
              </w:r>
            </w:ins>
          </w:p>
        </w:tc>
      </w:tr>
    </w:tbl>
    <w:p w:rsidR="00871047" w:rsidRDefault="00871047"/>
    <w:p w:rsidR="00871047" w:rsidRDefault="0087104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71047">
        <w:tc>
          <w:tcPr>
            <w:tcW w:w="14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DA6172">
        <w:tc>
          <w:tcPr>
            <w:tcW w:w="1485" w:type="dxa"/>
            <w:tcMar>
              <w:top w:w="100" w:type="dxa"/>
              <w:left w:w="100" w:type="dxa"/>
              <w:bottom w:w="100" w:type="dxa"/>
              <w:right w:w="100" w:type="dxa"/>
            </w:tcMar>
          </w:tcPr>
          <w:p w:rsidR="00DA6172" w:rsidRDefault="00DA6172" w:rsidP="00DA6172">
            <w:pPr>
              <w:widowControl w:val="0"/>
              <w:spacing w:line="240" w:lineRule="auto"/>
            </w:pPr>
            <w:r>
              <w:t xml:space="preserve">Software Safety Requirement </w:t>
            </w:r>
            <w:ins w:id="264" w:author="Joshua Schoenfield" w:date="2018-01-03T00:08:00Z">
              <w:r w:rsidR="00896B80">
                <w:t>01-</w:t>
              </w:r>
            </w:ins>
            <w:r>
              <w:t>04-01</w:t>
            </w:r>
          </w:p>
        </w:tc>
        <w:tc>
          <w:tcPr>
            <w:tcW w:w="3420" w:type="dxa"/>
            <w:tcMar>
              <w:top w:w="100" w:type="dxa"/>
              <w:left w:w="100" w:type="dxa"/>
              <w:bottom w:w="100" w:type="dxa"/>
              <w:right w:w="100" w:type="dxa"/>
            </w:tcMar>
          </w:tcPr>
          <w:p w:rsidR="00DA6172" w:rsidRDefault="00DA6172" w:rsidP="00DA6172">
            <w:pPr>
              <w:widowControl w:val="0"/>
              <w:spacing w:line="240" w:lineRule="auto"/>
            </w:pPr>
            <w:ins w:id="265" w:author="Joshua Schoenfield" w:date="2018-01-02T23:58:00Z">
              <w:r>
                <w:rPr>
                  <w:rFonts w:ascii="inherit" w:hAnsi="inherit" w:cs="Helvetica"/>
                  <w:color w:val="4F4F4F"/>
                  <w:sz w:val="23"/>
                  <w:szCs w:val="23"/>
                </w:rPr>
                <w:t>When the LDW function is deactivated (</w:t>
              </w:r>
              <w:proofErr w:type="spellStart"/>
              <w:r>
                <w:rPr>
                  <w:rFonts w:ascii="inherit" w:hAnsi="inherit" w:cs="Helvetica"/>
                  <w:color w:val="4F4F4F"/>
                  <w:sz w:val="23"/>
                  <w:szCs w:val="23"/>
                </w:rPr>
                <w:t>activation_status</w:t>
              </w:r>
              <w:proofErr w:type="spellEnd"/>
              <w:r>
                <w:rPr>
                  <w:rFonts w:ascii="inherit" w:hAnsi="inherit" w:cs="Helvetica"/>
                  <w:color w:val="4F4F4F"/>
                  <w:sz w:val="23"/>
                  <w:szCs w:val="23"/>
                </w:rPr>
                <w:t xml:space="preserve"> set to 0), the </w:t>
              </w:r>
              <w:proofErr w:type="spellStart"/>
              <w:r>
                <w:rPr>
                  <w:rFonts w:ascii="inherit" w:hAnsi="inherit" w:cs="Helvetica"/>
                  <w:color w:val="4F4F4F"/>
                  <w:sz w:val="23"/>
                  <w:szCs w:val="23"/>
                </w:rPr>
                <w:t>activation_status</w:t>
              </w:r>
              <w:proofErr w:type="spellEnd"/>
              <w:r>
                <w:rPr>
                  <w:rFonts w:ascii="inherit" w:hAnsi="inherit" w:cs="Helvetica"/>
                  <w:color w:val="4F4F4F"/>
                  <w:sz w:val="23"/>
                  <w:szCs w:val="23"/>
                </w:rPr>
                <w:t xml:space="preserve"> shall be sent to the car </w:t>
              </w:r>
              <w:proofErr w:type="spellStart"/>
              <w:r>
                <w:rPr>
                  <w:rFonts w:ascii="inherit" w:hAnsi="inherit" w:cs="Helvetica"/>
                  <w:color w:val="4F4F4F"/>
                  <w:sz w:val="23"/>
                  <w:szCs w:val="23"/>
                </w:rPr>
                <w:t>displayECU</w:t>
              </w:r>
              <w:proofErr w:type="spellEnd"/>
              <w:r>
                <w:rPr>
                  <w:rFonts w:ascii="inherit" w:hAnsi="inherit" w:cs="Helvetica"/>
                  <w:color w:val="4F4F4F"/>
                  <w:sz w:val="23"/>
                  <w:szCs w:val="23"/>
                </w:rPr>
                <w:t>.</w:t>
              </w:r>
            </w:ins>
          </w:p>
        </w:tc>
        <w:tc>
          <w:tcPr>
            <w:tcW w:w="330" w:type="dxa"/>
            <w:tcMar>
              <w:top w:w="100" w:type="dxa"/>
              <w:left w:w="100" w:type="dxa"/>
              <w:bottom w:w="100" w:type="dxa"/>
              <w:right w:w="100" w:type="dxa"/>
            </w:tcMar>
          </w:tcPr>
          <w:p w:rsidR="00DA6172" w:rsidRDefault="00DA6172" w:rsidP="00DA6172">
            <w:pPr>
              <w:widowControl w:val="0"/>
              <w:spacing w:line="240" w:lineRule="auto"/>
            </w:pPr>
            <w:ins w:id="266" w:author="Joshua Schoenfield" w:date="2018-01-02T23:58:00Z">
              <w:r>
                <w:rPr>
                  <w:rFonts w:ascii="inherit" w:hAnsi="inherit" w:cs="Helvetica"/>
                  <w:color w:val="4F4F4F"/>
                  <w:sz w:val="23"/>
                  <w:szCs w:val="23"/>
                </w:rPr>
                <w:t>C</w:t>
              </w:r>
            </w:ins>
          </w:p>
        </w:tc>
        <w:tc>
          <w:tcPr>
            <w:tcW w:w="1650" w:type="dxa"/>
            <w:tcMar>
              <w:top w:w="100" w:type="dxa"/>
              <w:left w:w="100" w:type="dxa"/>
              <w:bottom w:w="100" w:type="dxa"/>
              <w:right w:w="100" w:type="dxa"/>
            </w:tcMar>
          </w:tcPr>
          <w:p w:rsidR="00DA6172" w:rsidRDefault="00DA6172" w:rsidP="00DA6172">
            <w:pPr>
              <w:widowControl w:val="0"/>
              <w:spacing w:line="240" w:lineRule="auto"/>
            </w:pPr>
            <w:ins w:id="267" w:author="Joshua Schoenfield" w:date="2018-01-02T23:58:00Z">
              <w:r>
                <w:rPr>
                  <w:rFonts w:ascii="inherit" w:hAnsi="inherit" w:cs="Helvetica"/>
                  <w:color w:val="4F4F4F"/>
                  <w:sz w:val="23"/>
                  <w:szCs w:val="23"/>
                </w:rPr>
                <w:t xml:space="preserve">LDW_SAFETY_ACTIVATION, </w:t>
              </w:r>
              <w:proofErr w:type="spellStart"/>
              <w:r>
                <w:rPr>
                  <w:rFonts w:ascii="inherit" w:hAnsi="inherit" w:cs="Helvetica"/>
                  <w:color w:val="4F4F4F"/>
                  <w:sz w:val="23"/>
                  <w:szCs w:val="23"/>
                </w:rPr>
                <w:t>CarDisplay</w:t>
              </w:r>
              <w:proofErr w:type="spellEnd"/>
              <w:r>
                <w:rPr>
                  <w:rFonts w:ascii="inherit" w:hAnsi="inherit" w:cs="Helvetica"/>
                  <w:color w:val="4F4F4F"/>
                  <w:sz w:val="23"/>
                  <w:szCs w:val="23"/>
                </w:rPr>
                <w:t xml:space="preserve"> ECU</w:t>
              </w:r>
            </w:ins>
          </w:p>
        </w:tc>
        <w:tc>
          <w:tcPr>
            <w:tcW w:w="2610" w:type="dxa"/>
            <w:tcMar>
              <w:top w:w="100" w:type="dxa"/>
              <w:left w:w="100" w:type="dxa"/>
              <w:bottom w:w="100" w:type="dxa"/>
              <w:right w:w="100" w:type="dxa"/>
            </w:tcMar>
          </w:tcPr>
          <w:p w:rsidR="00DA6172" w:rsidRDefault="00DA6172" w:rsidP="00DA6172">
            <w:pPr>
              <w:widowControl w:val="0"/>
              <w:spacing w:line="240" w:lineRule="auto"/>
            </w:pPr>
            <w:ins w:id="268" w:author="Joshua Schoenfield" w:date="2018-01-02T23:58:00Z">
              <w:r>
                <w:rPr>
                  <w:rFonts w:ascii="inherit" w:hAnsi="inherit" w:cs="Helvetica"/>
                  <w:color w:val="4F4F4F"/>
                  <w:sz w:val="23"/>
                  <w:szCs w:val="23"/>
                </w:rPr>
                <w:t>N/A</w:t>
              </w:r>
            </w:ins>
          </w:p>
        </w:tc>
      </w:tr>
    </w:tbl>
    <w:p w:rsidR="00871047" w:rsidRDefault="00871047"/>
    <w:p w:rsidR="00871047" w:rsidRDefault="00871047"/>
    <w:p w:rsidR="00871047" w:rsidRDefault="008E0E7B">
      <w:r>
        <w:br w:type="page"/>
      </w:r>
    </w:p>
    <w:p w:rsidR="00871047" w:rsidRDefault="0087104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71047">
        <w:tc>
          <w:tcPr>
            <w:tcW w:w="150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DA6172">
        <w:tc>
          <w:tcPr>
            <w:tcW w:w="1500" w:type="dxa"/>
            <w:tcMar>
              <w:top w:w="100" w:type="dxa"/>
              <w:left w:w="100" w:type="dxa"/>
              <w:bottom w:w="100" w:type="dxa"/>
              <w:right w:w="100" w:type="dxa"/>
            </w:tcMar>
          </w:tcPr>
          <w:p w:rsidR="00DA6172" w:rsidRDefault="00DA6172" w:rsidP="00DA6172">
            <w:pPr>
              <w:widowControl w:val="0"/>
              <w:spacing w:line="240" w:lineRule="auto"/>
            </w:pPr>
            <w:r>
              <w:t>Technical</w:t>
            </w:r>
          </w:p>
          <w:p w:rsidR="00DA6172" w:rsidRDefault="00DA6172" w:rsidP="00DA6172">
            <w:pPr>
              <w:widowControl w:val="0"/>
              <w:spacing w:line="240" w:lineRule="auto"/>
            </w:pPr>
            <w:r>
              <w:t>Safety</w:t>
            </w:r>
          </w:p>
          <w:p w:rsidR="00DA6172" w:rsidRDefault="00DA6172" w:rsidP="00DA6172">
            <w:pPr>
              <w:widowControl w:val="0"/>
              <w:spacing w:line="240" w:lineRule="auto"/>
            </w:pPr>
            <w:r>
              <w:t>Requirement</w:t>
            </w:r>
          </w:p>
          <w:p w:rsidR="00DA6172" w:rsidRDefault="00896B80" w:rsidP="00DA6172">
            <w:pPr>
              <w:widowControl w:val="0"/>
              <w:spacing w:line="240" w:lineRule="auto"/>
            </w:pPr>
            <w:ins w:id="269" w:author="Joshua Schoenfield" w:date="2018-01-03T00:08:00Z">
              <w:r>
                <w:t>01-</w:t>
              </w:r>
            </w:ins>
            <w:r w:rsidR="00DA6172">
              <w:t>05</w:t>
            </w:r>
          </w:p>
        </w:tc>
        <w:tc>
          <w:tcPr>
            <w:tcW w:w="3405" w:type="dxa"/>
            <w:tcMar>
              <w:top w:w="100" w:type="dxa"/>
              <w:left w:w="100" w:type="dxa"/>
              <w:bottom w:w="100" w:type="dxa"/>
              <w:right w:w="100" w:type="dxa"/>
            </w:tcMar>
          </w:tcPr>
          <w:p w:rsidR="00DA6172" w:rsidRDefault="00DA6172" w:rsidP="00DA6172">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A6172" w:rsidRDefault="00DA6172" w:rsidP="00DA6172">
            <w:pPr>
              <w:widowControl w:val="0"/>
              <w:spacing w:line="240" w:lineRule="auto"/>
            </w:pPr>
            <w:ins w:id="270" w:author="Joshua Schoenfield" w:date="2018-01-02T23:58:00Z">
              <w:r>
                <w:rPr>
                  <w:rFonts w:ascii="inherit" w:hAnsi="inherit" w:cs="Helvetica"/>
                  <w:color w:val="4F4F4F"/>
                  <w:sz w:val="23"/>
                  <w:szCs w:val="23"/>
                </w:rPr>
                <w:t>A</w:t>
              </w:r>
            </w:ins>
          </w:p>
        </w:tc>
        <w:tc>
          <w:tcPr>
            <w:tcW w:w="1125" w:type="dxa"/>
            <w:tcMar>
              <w:top w:w="100" w:type="dxa"/>
              <w:left w:w="100" w:type="dxa"/>
              <w:bottom w:w="100" w:type="dxa"/>
              <w:right w:w="100" w:type="dxa"/>
            </w:tcMar>
          </w:tcPr>
          <w:p w:rsidR="00DA6172" w:rsidRDefault="00DA6172" w:rsidP="00DA6172">
            <w:pPr>
              <w:widowControl w:val="0"/>
              <w:spacing w:line="240" w:lineRule="auto"/>
            </w:pPr>
            <w:ins w:id="271" w:author="Joshua Schoenfield" w:date="2018-01-02T23:58:00Z">
              <w:r>
                <w:rPr>
                  <w:rFonts w:ascii="inherit" w:hAnsi="inherit" w:cs="Helvetica"/>
                  <w:color w:val="4F4F4F"/>
                  <w:sz w:val="23"/>
                  <w:szCs w:val="23"/>
                </w:rPr>
                <w:t>Ignition Cycle</w:t>
              </w:r>
            </w:ins>
          </w:p>
        </w:tc>
        <w:tc>
          <w:tcPr>
            <w:tcW w:w="1755" w:type="dxa"/>
            <w:tcMar>
              <w:top w:w="100" w:type="dxa"/>
              <w:left w:w="100" w:type="dxa"/>
              <w:bottom w:w="100" w:type="dxa"/>
              <w:right w:w="100" w:type="dxa"/>
            </w:tcMar>
          </w:tcPr>
          <w:p w:rsidR="00DA6172" w:rsidRDefault="00DA6172" w:rsidP="00DA6172">
            <w:pPr>
              <w:widowControl w:val="0"/>
              <w:spacing w:line="240" w:lineRule="auto"/>
            </w:pPr>
            <w:ins w:id="272" w:author="Joshua Schoenfield" w:date="2018-01-02T23:58:00Z">
              <w:r>
                <w:rPr>
                  <w:rFonts w:ascii="inherit" w:hAnsi="inherit" w:cs="Helvetica"/>
                  <w:color w:val="4F4F4F"/>
                  <w:sz w:val="23"/>
                  <w:szCs w:val="23"/>
                </w:rPr>
                <w:t>Memory Test</w:t>
              </w:r>
            </w:ins>
          </w:p>
        </w:tc>
        <w:tc>
          <w:tcPr>
            <w:tcW w:w="1410" w:type="dxa"/>
            <w:tcMar>
              <w:top w:w="100" w:type="dxa"/>
              <w:left w:w="100" w:type="dxa"/>
              <w:bottom w:w="100" w:type="dxa"/>
              <w:right w:w="100" w:type="dxa"/>
            </w:tcMar>
          </w:tcPr>
          <w:p w:rsidR="00DA6172" w:rsidRDefault="00DA6172" w:rsidP="00DA6172">
            <w:pPr>
              <w:widowControl w:val="0"/>
              <w:spacing w:line="240" w:lineRule="auto"/>
            </w:pPr>
            <w:ins w:id="273" w:author="Joshua Schoenfield" w:date="2018-01-02T23:58:00Z">
              <w:r>
                <w:rPr>
                  <w:rFonts w:ascii="inherit" w:hAnsi="inherit" w:cs="Helvetica"/>
                  <w:color w:val="4F4F4F"/>
                  <w:sz w:val="23"/>
                  <w:szCs w:val="23"/>
                </w:rPr>
                <w:t>LDW torque output is set to zero</w:t>
              </w:r>
            </w:ins>
          </w:p>
        </w:tc>
      </w:tr>
    </w:tbl>
    <w:p w:rsidR="00871047" w:rsidRDefault="0087104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71047">
        <w:tc>
          <w:tcPr>
            <w:tcW w:w="1485"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71047" w:rsidRDefault="008E0E7B">
            <w:pPr>
              <w:widowControl w:val="0"/>
              <w:spacing w:line="240" w:lineRule="auto"/>
              <w:rPr>
                <w:b/>
              </w:rPr>
            </w:pPr>
            <w:r>
              <w:rPr>
                <w:b/>
              </w:rPr>
              <w:t>Safe State</w:t>
            </w:r>
          </w:p>
        </w:tc>
      </w:tr>
      <w:tr w:rsidR="00DA6172">
        <w:tc>
          <w:tcPr>
            <w:tcW w:w="1485" w:type="dxa"/>
            <w:tcMar>
              <w:top w:w="100" w:type="dxa"/>
              <w:left w:w="100" w:type="dxa"/>
              <w:bottom w:w="100" w:type="dxa"/>
              <w:right w:w="100" w:type="dxa"/>
            </w:tcMar>
          </w:tcPr>
          <w:p w:rsidR="00DA6172" w:rsidRDefault="00DA6172" w:rsidP="00DA6172">
            <w:pPr>
              <w:widowControl w:val="0"/>
              <w:spacing w:line="240" w:lineRule="auto"/>
            </w:pPr>
            <w:r>
              <w:t xml:space="preserve">Software Safety Requirement </w:t>
            </w:r>
            <w:ins w:id="274" w:author="Joshua Schoenfield" w:date="2018-01-03T00:08:00Z">
              <w:r w:rsidR="00896B80">
                <w:t>01-</w:t>
              </w:r>
            </w:ins>
            <w:r>
              <w:t>05-01</w:t>
            </w:r>
          </w:p>
        </w:tc>
        <w:tc>
          <w:tcPr>
            <w:tcW w:w="3420" w:type="dxa"/>
          </w:tcPr>
          <w:p w:rsidR="00DA6172" w:rsidRDefault="00DA6172" w:rsidP="00DA6172">
            <w:pPr>
              <w:spacing w:line="240" w:lineRule="auto"/>
            </w:pPr>
            <w:ins w:id="275" w:author="Joshua Schoenfield" w:date="2018-01-02T23:58:00Z">
              <w:r>
                <w:rPr>
                  <w:rFonts w:ascii="inherit" w:hAnsi="inherit" w:cs="Helvetica"/>
                  <w:color w:val="4F4F4F"/>
                  <w:sz w:val="23"/>
                  <w:szCs w:val="23"/>
                </w:rPr>
                <w:t>A CRC verification check over the software code in the Flash memory shall be done every time the ignition is switched from off to on to check for any corruption of content.</w:t>
              </w:r>
            </w:ins>
          </w:p>
        </w:tc>
        <w:tc>
          <w:tcPr>
            <w:tcW w:w="330" w:type="dxa"/>
            <w:tcMar>
              <w:top w:w="100" w:type="dxa"/>
              <w:left w:w="100" w:type="dxa"/>
              <w:bottom w:w="100" w:type="dxa"/>
              <w:right w:w="100" w:type="dxa"/>
            </w:tcMar>
          </w:tcPr>
          <w:p w:rsidR="00DA6172" w:rsidRDefault="00DA6172" w:rsidP="00DA6172">
            <w:pPr>
              <w:widowControl w:val="0"/>
              <w:spacing w:line="240" w:lineRule="auto"/>
            </w:pPr>
            <w:ins w:id="276" w:author="Joshua Schoenfield" w:date="2018-01-02T23:58:00Z">
              <w:r>
                <w:rPr>
                  <w:rFonts w:ascii="inherit" w:hAnsi="inherit" w:cs="Helvetica"/>
                  <w:color w:val="4F4F4F"/>
                  <w:sz w:val="23"/>
                  <w:szCs w:val="23"/>
                </w:rPr>
                <w:t>A</w:t>
              </w:r>
            </w:ins>
          </w:p>
        </w:tc>
        <w:tc>
          <w:tcPr>
            <w:tcW w:w="1650" w:type="dxa"/>
            <w:tcMar>
              <w:top w:w="100" w:type="dxa"/>
              <w:left w:w="100" w:type="dxa"/>
              <w:bottom w:w="100" w:type="dxa"/>
              <w:right w:w="100" w:type="dxa"/>
            </w:tcMar>
          </w:tcPr>
          <w:p w:rsidR="00DA6172" w:rsidRDefault="00DA6172" w:rsidP="00DA6172">
            <w:pPr>
              <w:widowControl w:val="0"/>
              <w:spacing w:line="240" w:lineRule="auto"/>
            </w:pPr>
            <w:ins w:id="277" w:author="Joshua Schoenfield" w:date="2018-01-02T23:58:00Z">
              <w:r>
                <w:rPr>
                  <w:rFonts w:ascii="inherit" w:hAnsi="inherit" w:cs="Helvetica"/>
                  <w:color w:val="4F4F4F"/>
                  <w:sz w:val="23"/>
                  <w:szCs w:val="23"/>
                </w:rPr>
                <w:t>MEMORYTEST</w:t>
              </w:r>
            </w:ins>
          </w:p>
        </w:tc>
        <w:tc>
          <w:tcPr>
            <w:tcW w:w="2610" w:type="dxa"/>
            <w:tcMar>
              <w:top w:w="100" w:type="dxa"/>
              <w:left w:w="100" w:type="dxa"/>
              <w:bottom w:w="100" w:type="dxa"/>
              <w:right w:w="100" w:type="dxa"/>
            </w:tcMar>
          </w:tcPr>
          <w:p w:rsidR="00DA6172" w:rsidRDefault="00DA6172" w:rsidP="00DA6172">
            <w:pPr>
              <w:widowControl w:val="0"/>
              <w:spacing w:line="240" w:lineRule="auto"/>
              <w:rPr>
                <w:b/>
              </w:rPr>
            </w:pPr>
            <w:proofErr w:type="spellStart"/>
            <w:ins w:id="278" w:author="Joshua Schoenfield" w:date="2018-01-02T23:58:00Z">
              <w:r>
                <w:rPr>
                  <w:rFonts w:ascii="inherit" w:hAnsi="inherit" w:cs="Helvetica"/>
                  <w:color w:val="4F4F4F"/>
                  <w:sz w:val="23"/>
                  <w:szCs w:val="23"/>
                </w:rPr>
                <w:t>Activation_status</w:t>
              </w:r>
              <w:proofErr w:type="spellEnd"/>
              <w:r>
                <w:rPr>
                  <w:rFonts w:ascii="inherit" w:hAnsi="inherit" w:cs="Helvetica"/>
                  <w:color w:val="4F4F4F"/>
                  <w:sz w:val="23"/>
                  <w:szCs w:val="23"/>
                </w:rPr>
                <w:t xml:space="preserve"> = 0</w:t>
              </w:r>
            </w:ins>
          </w:p>
        </w:tc>
      </w:tr>
      <w:tr w:rsidR="00DA6172">
        <w:tc>
          <w:tcPr>
            <w:tcW w:w="1485" w:type="dxa"/>
            <w:tcMar>
              <w:top w:w="100" w:type="dxa"/>
              <w:left w:w="100" w:type="dxa"/>
              <w:bottom w:w="100" w:type="dxa"/>
              <w:right w:w="100" w:type="dxa"/>
            </w:tcMar>
          </w:tcPr>
          <w:p w:rsidR="00DA6172" w:rsidRDefault="00DA6172" w:rsidP="00DA6172">
            <w:pPr>
              <w:widowControl w:val="0"/>
              <w:spacing w:line="240" w:lineRule="auto"/>
            </w:pPr>
            <w:r>
              <w:t xml:space="preserve">Software Safety Requirement </w:t>
            </w:r>
            <w:ins w:id="279" w:author="Joshua Schoenfield" w:date="2018-01-03T00:08:00Z">
              <w:r w:rsidR="00896B80">
                <w:t>01-</w:t>
              </w:r>
            </w:ins>
            <w:r>
              <w:t>05-02</w:t>
            </w:r>
          </w:p>
        </w:tc>
        <w:tc>
          <w:tcPr>
            <w:tcW w:w="3420" w:type="dxa"/>
          </w:tcPr>
          <w:p w:rsidR="00DA6172" w:rsidRDefault="00DA6172" w:rsidP="00DA6172">
            <w:pPr>
              <w:spacing w:line="240" w:lineRule="auto"/>
            </w:pPr>
            <w:ins w:id="280" w:author="Joshua Schoenfield" w:date="2018-01-02T23:58:00Z">
              <w:r>
                <w:rPr>
                  <w:rFonts w:ascii="inherit" w:hAnsi="inherit" w:cs="Helvetica"/>
                  <w:color w:val="4F4F4F"/>
                  <w:sz w:val="23"/>
                  <w:szCs w:val="23"/>
                </w:rPr>
                <w:br/>
                <w:t>Standard RAM tests to check the data bus, address bus and device integrity shall be done every time the ignition is switched from off to on (</w:t>
              </w:r>
              <w:proofErr w:type="spellStart"/>
              <w:r>
                <w:rPr>
                  <w:rFonts w:ascii="inherit" w:hAnsi="inherit" w:cs="Helvetica"/>
                  <w:color w:val="4F4F4F"/>
                  <w:sz w:val="23"/>
                  <w:szCs w:val="23"/>
                </w:rPr>
                <w:t>E.g.walking</w:t>
              </w:r>
              <w:proofErr w:type="spellEnd"/>
              <w:r>
                <w:rPr>
                  <w:rFonts w:ascii="inherit" w:hAnsi="inherit" w:cs="Helvetica"/>
                  <w:color w:val="4F4F4F"/>
                  <w:sz w:val="23"/>
                  <w:szCs w:val="23"/>
                </w:rPr>
                <w:t xml:space="preserve"> 1s test, RAM pattern test. Refer RAM and processor vendor recommendations )</w:t>
              </w:r>
            </w:ins>
          </w:p>
        </w:tc>
        <w:tc>
          <w:tcPr>
            <w:tcW w:w="330" w:type="dxa"/>
            <w:tcMar>
              <w:top w:w="100" w:type="dxa"/>
              <w:left w:w="100" w:type="dxa"/>
              <w:bottom w:w="100" w:type="dxa"/>
              <w:right w:w="100" w:type="dxa"/>
            </w:tcMar>
          </w:tcPr>
          <w:p w:rsidR="00DA6172" w:rsidRDefault="00DA6172" w:rsidP="00DA6172">
            <w:pPr>
              <w:widowControl w:val="0"/>
              <w:spacing w:line="240" w:lineRule="auto"/>
            </w:pPr>
            <w:ins w:id="281" w:author="Joshua Schoenfield" w:date="2018-01-02T23:58:00Z">
              <w:r>
                <w:rPr>
                  <w:rFonts w:ascii="inherit" w:hAnsi="inherit" w:cs="Helvetica"/>
                  <w:color w:val="4F4F4F"/>
                  <w:sz w:val="23"/>
                  <w:szCs w:val="23"/>
                </w:rPr>
                <w:t>A</w:t>
              </w:r>
            </w:ins>
          </w:p>
        </w:tc>
        <w:tc>
          <w:tcPr>
            <w:tcW w:w="1650" w:type="dxa"/>
            <w:tcMar>
              <w:top w:w="100" w:type="dxa"/>
              <w:left w:w="100" w:type="dxa"/>
              <w:bottom w:w="100" w:type="dxa"/>
              <w:right w:w="100" w:type="dxa"/>
            </w:tcMar>
          </w:tcPr>
          <w:p w:rsidR="00DA6172" w:rsidRDefault="00DA6172" w:rsidP="00DA6172">
            <w:pPr>
              <w:widowControl w:val="0"/>
              <w:spacing w:line="240" w:lineRule="auto"/>
            </w:pPr>
            <w:ins w:id="282" w:author="Joshua Schoenfield" w:date="2018-01-02T23:58:00Z">
              <w:r>
                <w:rPr>
                  <w:rFonts w:ascii="inherit" w:hAnsi="inherit" w:cs="Helvetica"/>
                  <w:color w:val="4F4F4F"/>
                  <w:sz w:val="23"/>
                  <w:szCs w:val="23"/>
                </w:rPr>
                <w:t>MEMORYTEST</w:t>
              </w:r>
            </w:ins>
          </w:p>
        </w:tc>
        <w:tc>
          <w:tcPr>
            <w:tcW w:w="2610" w:type="dxa"/>
            <w:tcMar>
              <w:top w:w="100" w:type="dxa"/>
              <w:left w:w="100" w:type="dxa"/>
              <w:bottom w:w="100" w:type="dxa"/>
              <w:right w:w="100" w:type="dxa"/>
            </w:tcMar>
          </w:tcPr>
          <w:p w:rsidR="00DA6172" w:rsidRDefault="00DA6172" w:rsidP="00DA6172">
            <w:pPr>
              <w:widowControl w:val="0"/>
              <w:spacing w:line="240" w:lineRule="auto"/>
              <w:rPr>
                <w:b/>
              </w:rPr>
            </w:pPr>
            <w:proofErr w:type="spellStart"/>
            <w:ins w:id="283" w:author="Joshua Schoenfield" w:date="2018-01-02T23:58:00Z">
              <w:r>
                <w:rPr>
                  <w:rFonts w:ascii="inherit" w:hAnsi="inherit" w:cs="Helvetica"/>
                  <w:color w:val="4F4F4F"/>
                  <w:sz w:val="23"/>
                  <w:szCs w:val="23"/>
                </w:rPr>
                <w:t>Activation_status</w:t>
              </w:r>
              <w:proofErr w:type="spellEnd"/>
              <w:r>
                <w:rPr>
                  <w:rFonts w:ascii="inherit" w:hAnsi="inherit" w:cs="Helvetica"/>
                  <w:color w:val="4F4F4F"/>
                  <w:sz w:val="23"/>
                  <w:szCs w:val="23"/>
                </w:rPr>
                <w:t xml:space="preserve"> = 0</w:t>
              </w:r>
            </w:ins>
          </w:p>
        </w:tc>
      </w:tr>
      <w:tr w:rsidR="00DA6172">
        <w:tc>
          <w:tcPr>
            <w:tcW w:w="1485" w:type="dxa"/>
            <w:tcMar>
              <w:top w:w="100" w:type="dxa"/>
              <w:left w:w="100" w:type="dxa"/>
              <w:bottom w:w="100" w:type="dxa"/>
              <w:right w:w="100" w:type="dxa"/>
            </w:tcMar>
          </w:tcPr>
          <w:p w:rsidR="00DA6172" w:rsidRDefault="00DA6172" w:rsidP="00DA6172">
            <w:pPr>
              <w:widowControl w:val="0"/>
              <w:spacing w:line="240" w:lineRule="auto"/>
            </w:pPr>
            <w:r>
              <w:t xml:space="preserve">Software Safety Requirement </w:t>
            </w:r>
            <w:ins w:id="284" w:author="Joshua Schoenfield" w:date="2018-01-03T00:08:00Z">
              <w:r w:rsidR="00896B80">
                <w:t>01-</w:t>
              </w:r>
            </w:ins>
            <w:r>
              <w:t>05-03</w:t>
            </w:r>
          </w:p>
        </w:tc>
        <w:tc>
          <w:tcPr>
            <w:tcW w:w="3420" w:type="dxa"/>
          </w:tcPr>
          <w:p w:rsidR="00DA6172" w:rsidRDefault="00DA6172" w:rsidP="00DA6172">
            <w:pPr>
              <w:spacing w:line="240" w:lineRule="auto"/>
            </w:pPr>
            <w:ins w:id="285" w:author="Joshua Schoenfield" w:date="2018-01-02T23:58:00Z">
              <w:r>
                <w:rPr>
                  <w:rFonts w:ascii="inherit" w:hAnsi="inherit" w:cs="Helvetica"/>
                  <w:color w:val="4F4F4F"/>
                  <w:sz w:val="23"/>
                  <w:szCs w:val="23"/>
                </w:rPr>
                <w:t xml:space="preserve">The test result of the RAM or Flash memory shall be indicated to the </w:t>
              </w:r>
              <w:proofErr w:type="spellStart"/>
              <w:r>
                <w:rPr>
                  <w:rFonts w:ascii="inherit" w:hAnsi="inherit" w:cs="Helvetica"/>
                  <w:color w:val="4F4F4F"/>
                  <w:sz w:val="23"/>
                  <w:szCs w:val="23"/>
                </w:rPr>
                <w:t>LDW_Safety</w:t>
              </w:r>
              <w:proofErr w:type="spellEnd"/>
              <w:r>
                <w:rPr>
                  <w:rFonts w:ascii="inherit" w:hAnsi="inherit" w:cs="Helvetica"/>
                  <w:color w:val="4F4F4F"/>
                  <w:sz w:val="23"/>
                  <w:szCs w:val="23"/>
                </w:rPr>
                <w:t xml:space="preserve"> component via the “</w:t>
              </w:r>
              <w:proofErr w:type="spellStart"/>
              <w:r>
                <w:rPr>
                  <w:rFonts w:ascii="inherit" w:hAnsi="inherit" w:cs="Helvetica"/>
                  <w:color w:val="4F4F4F"/>
                  <w:sz w:val="23"/>
                  <w:szCs w:val="23"/>
                </w:rPr>
                <w:t>test_status</w:t>
              </w:r>
              <w:proofErr w:type="spellEnd"/>
              <w:r>
                <w:rPr>
                  <w:rFonts w:ascii="inherit" w:hAnsi="inherit" w:cs="Helvetica"/>
                  <w:color w:val="4F4F4F"/>
                  <w:sz w:val="23"/>
                  <w:szCs w:val="23"/>
                </w:rPr>
                <w:t>” signal</w:t>
              </w:r>
            </w:ins>
          </w:p>
        </w:tc>
        <w:tc>
          <w:tcPr>
            <w:tcW w:w="330" w:type="dxa"/>
            <w:tcMar>
              <w:top w:w="100" w:type="dxa"/>
              <w:left w:w="100" w:type="dxa"/>
              <w:bottom w:w="100" w:type="dxa"/>
              <w:right w:w="100" w:type="dxa"/>
            </w:tcMar>
          </w:tcPr>
          <w:p w:rsidR="00DA6172" w:rsidRDefault="00DA6172" w:rsidP="00DA6172">
            <w:pPr>
              <w:widowControl w:val="0"/>
              <w:spacing w:line="240" w:lineRule="auto"/>
            </w:pPr>
            <w:ins w:id="286" w:author="Joshua Schoenfield" w:date="2018-01-02T23:58:00Z">
              <w:r>
                <w:rPr>
                  <w:rFonts w:ascii="inherit" w:hAnsi="inherit" w:cs="Helvetica"/>
                  <w:color w:val="4F4F4F"/>
                  <w:sz w:val="23"/>
                  <w:szCs w:val="23"/>
                </w:rPr>
                <w:t>A</w:t>
              </w:r>
            </w:ins>
          </w:p>
        </w:tc>
        <w:tc>
          <w:tcPr>
            <w:tcW w:w="1650" w:type="dxa"/>
            <w:tcMar>
              <w:top w:w="100" w:type="dxa"/>
              <w:left w:w="100" w:type="dxa"/>
              <w:bottom w:w="100" w:type="dxa"/>
              <w:right w:w="100" w:type="dxa"/>
            </w:tcMar>
          </w:tcPr>
          <w:p w:rsidR="00DA6172" w:rsidRDefault="00DA6172" w:rsidP="00DA6172">
            <w:pPr>
              <w:widowControl w:val="0"/>
              <w:spacing w:line="240" w:lineRule="auto"/>
            </w:pPr>
            <w:ins w:id="287" w:author="Joshua Schoenfield" w:date="2018-01-02T23:58:00Z">
              <w:r>
                <w:rPr>
                  <w:rFonts w:ascii="inherit" w:hAnsi="inherit" w:cs="Helvetica"/>
                  <w:color w:val="4F4F4F"/>
                  <w:sz w:val="23"/>
                  <w:szCs w:val="23"/>
                </w:rPr>
                <w:t>MEMORYTEST</w:t>
              </w:r>
            </w:ins>
          </w:p>
        </w:tc>
        <w:tc>
          <w:tcPr>
            <w:tcW w:w="2610" w:type="dxa"/>
            <w:tcMar>
              <w:top w:w="100" w:type="dxa"/>
              <w:left w:w="100" w:type="dxa"/>
              <w:bottom w:w="100" w:type="dxa"/>
              <w:right w:w="100" w:type="dxa"/>
            </w:tcMar>
          </w:tcPr>
          <w:p w:rsidR="00DA6172" w:rsidRDefault="00DA6172" w:rsidP="00DA6172">
            <w:pPr>
              <w:widowControl w:val="0"/>
              <w:spacing w:line="240" w:lineRule="auto"/>
              <w:rPr>
                <w:b/>
              </w:rPr>
            </w:pPr>
            <w:proofErr w:type="spellStart"/>
            <w:ins w:id="288" w:author="Joshua Schoenfield" w:date="2018-01-02T23:58:00Z">
              <w:r>
                <w:rPr>
                  <w:rFonts w:ascii="inherit" w:hAnsi="inherit" w:cs="Helvetica"/>
                  <w:color w:val="4F4F4F"/>
                  <w:sz w:val="23"/>
                  <w:szCs w:val="23"/>
                </w:rPr>
                <w:t>Activation_status</w:t>
              </w:r>
              <w:proofErr w:type="spellEnd"/>
              <w:r>
                <w:rPr>
                  <w:rFonts w:ascii="inherit" w:hAnsi="inherit" w:cs="Helvetica"/>
                  <w:color w:val="4F4F4F"/>
                  <w:sz w:val="23"/>
                  <w:szCs w:val="23"/>
                </w:rPr>
                <w:t xml:space="preserve"> = 0</w:t>
              </w:r>
            </w:ins>
          </w:p>
        </w:tc>
      </w:tr>
      <w:tr w:rsidR="00DA6172">
        <w:tc>
          <w:tcPr>
            <w:tcW w:w="1485" w:type="dxa"/>
            <w:tcMar>
              <w:top w:w="100" w:type="dxa"/>
              <w:left w:w="100" w:type="dxa"/>
              <w:bottom w:w="100" w:type="dxa"/>
              <w:right w:w="100" w:type="dxa"/>
            </w:tcMar>
          </w:tcPr>
          <w:p w:rsidR="00DA6172" w:rsidRDefault="00DA6172" w:rsidP="00DA6172">
            <w:pPr>
              <w:widowControl w:val="0"/>
              <w:spacing w:line="240" w:lineRule="auto"/>
            </w:pPr>
            <w:r>
              <w:t xml:space="preserve">Software Safety Requirement </w:t>
            </w:r>
            <w:ins w:id="289" w:author="Joshua Schoenfield" w:date="2018-01-03T00:08:00Z">
              <w:r w:rsidR="00896B80">
                <w:t>01-</w:t>
              </w:r>
            </w:ins>
            <w:r>
              <w:t>05-04</w:t>
            </w:r>
          </w:p>
        </w:tc>
        <w:tc>
          <w:tcPr>
            <w:tcW w:w="3420" w:type="dxa"/>
          </w:tcPr>
          <w:p w:rsidR="00DA6172" w:rsidRDefault="00DA6172" w:rsidP="00DA6172">
            <w:pPr>
              <w:spacing w:line="240" w:lineRule="auto"/>
            </w:pPr>
            <w:ins w:id="290" w:author="Joshua Schoenfield" w:date="2018-01-02T23:59:00Z">
              <w:r>
                <w:rPr>
                  <w:rFonts w:ascii="inherit" w:hAnsi="inherit" w:cs="Helvetica"/>
                  <w:color w:val="4F4F4F"/>
                  <w:sz w:val="23"/>
                  <w:szCs w:val="23"/>
                </w:rPr>
                <w:t>In case any fault is indicated via the “</w:t>
              </w:r>
              <w:proofErr w:type="spellStart"/>
              <w:r>
                <w:rPr>
                  <w:rFonts w:ascii="inherit" w:hAnsi="inherit" w:cs="Helvetica"/>
                  <w:color w:val="4F4F4F"/>
                  <w:sz w:val="23"/>
                  <w:szCs w:val="23"/>
                </w:rPr>
                <w:t>test_status</w:t>
              </w:r>
              <w:proofErr w:type="spellEnd"/>
              <w:r>
                <w:rPr>
                  <w:rFonts w:ascii="inherit" w:hAnsi="inherit" w:cs="Helvetica"/>
                  <w:color w:val="4F4F4F"/>
                  <w:sz w:val="23"/>
                  <w:szCs w:val="23"/>
                </w:rPr>
                <w:t xml:space="preserve">” signal the INPUT_LDW_PROCESSING shall set an error on </w:t>
              </w:r>
              <w:proofErr w:type="spellStart"/>
              <w:r>
                <w:rPr>
                  <w:rFonts w:ascii="inherit" w:hAnsi="inherit" w:cs="Helvetica"/>
                  <w:color w:val="4F4F4F"/>
                  <w:sz w:val="23"/>
                  <w:szCs w:val="23"/>
                </w:rPr>
                <w:t>error_status_input</w:t>
              </w:r>
              <w:proofErr w:type="spellEnd"/>
              <w:r>
                <w:rPr>
                  <w:rFonts w:ascii="inherit" w:hAnsi="inherit" w:cs="Helvetica"/>
                  <w:color w:val="4F4F4F"/>
                  <w:sz w:val="23"/>
                  <w:szCs w:val="23"/>
                </w:rPr>
                <w:t xml:space="preserve"> (=1) so that the LDW functionality is deactivated and the </w:t>
              </w:r>
              <w:proofErr w:type="spellStart"/>
              <w:r>
                <w:rPr>
                  <w:rFonts w:ascii="inherit" w:hAnsi="inherit" w:cs="Helvetica"/>
                  <w:color w:val="4F4F4F"/>
                  <w:sz w:val="23"/>
                  <w:szCs w:val="23"/>
                </w:rPr>
                <w:t>LDWTorque</w:t>
              </w:r>
              <w:proofErr w:type="spellEnd"/>
              <w:r>
                <w:rPr>
                  <w:rFonts w:ascii="inherit" w:hAnsi="inherit" w:cs="Helvetica"/>
                  <w:color w:val="4F4F4F"/>
                  <w:sz w:val="23"/>
                  <w:szCs w:val="23"/>
                </w:rPr>
                <w:t xml:space="preserve"> is set to 0</w:t>
              </w:r>
            </w:ins>
          </w:p>
        </w:tc>
        <w:tc>
          <w:tcPr>
            <w:tcW w:w="330" w:type="dxa"/>
            <w:tcMar>
              <w:top w:w="100" w:type="dxa"/>
              <w:left w:w="100" w:type="dxa"/>
              <w:bottom w:w="100" w:type="dxa"/>
              <w:right w:w="100" w:type="dxa"/>
            </w:tcMar>
          </w:tcPr>
          <w:p w:rsidR="00DA6172" w:rsidRDefault="00DA6172" w:rsidP="00DA6172">
            <w:pPr>
              <w:widowControl w:val="0"/>
              <w:spacing w:line="240" w:lineRule="auto"/>
            </w:pPr>
            <w:ins w:id="291" w:author="Joshua Schoenfield" w:date="2018-01-02T23:59:00Z">
              <w:r>
                <w:rPr>
                  <w:rFonts w:ascii="inherit" w:hAnsi="inherit" w:cs="Helvetica"/>
                  <w:color w:val="4F4F4F"/>
                  <w:sz w:val="23"/>
                  <w:szCs w:val="23"/>
                </w:rPr>
                <w:t>A</w:t>
              </w:r>
            </w:ins>
          </w:p>
        </w:tc>
        <w:tc>
          <w:tcPr>
            <w:tcW w:w="1650" w:type="dxa"/>
            <w:tcMar>
              <w:top w:w="100" w:type="dxa"/>
              <w:left w:w="100" w:type="dxa"/>
              <w:bottom w:w="100" w:type="dxa"/>
              <w:right w:w="100" w:type="dxa"/>
            </w:tcMar>
          </w:tcPr>
          <w:p w:rsidR="00DA6172" w:rsidRDefault="00DA6172" w:rsidP="00DA6172">
            <w:pPr>
              <w:widowControl w:val="0"/>
              <w:spacing w:line="240" w:lineRule="auto"/>
            </w:pPr>
            <w:ins w:id="292" w:author="Joshua Schoenfield" w:date="2018-01-02T23:59:00Z">
              <w:r>
                <w:rPr>
                  <w:rFonts w:ascii="inherit" w:hAnsi="inherit" w:cs="Helvetica"/>
                  <w:color w:val="4F4F4F"/>
                  <w:sz w:val="23"/>
                  <w:szCs w:val="23"/>
                </w:rPr>
                <w:t>LDW_SAFETY_INPUT_PROCESSING</w:t>
              </w:r>
            </w:ins>
          </w:p>
        </w:tc>
        <w:tc>
          <w:tcPr>
            <w:tcW w:w="2610" w:type="dxa"/>
            <w:tcMar>
              <w:top w:w="100" w:type="dxa"/>
              <w:left w:w="100" w:type="dxa"/>
              <w:bottom w:w="100" w:type="dxa"/>
              <w:right w:w="100" w:type="dxa"/>
            </w:tcMar>
          </w:tcPr>
          <w:p w:rsidR="00DA6172" w:rsidRDefault="00DA6172" w:rsidP="00DA6172">
            <w:pPr>
              <w:widowControl w:val="0"/>
              <w:spacing w:line="240" w:lineRule="auto"/>
            </w:pPr>
            <w:proofErr w:type="spellStart"/>
            <w:ins w:id="293" w:author="Joshua Schoenfield" w:date="2018-01-02T23:59:00Z">
              <w:r>
                <w:rPr>
                  <w:rFonts w:ascii="inherit" w:hAnsi="inherit" w:cs="Helvetica"/>
                  <w:color w:val="4F4F4F"/>
                  <w:sz w:val="23"/>
                  <w:szCs w:val="23"/>
                </w:rPr>
                <w:t>Activation_status</w:t>
              </w:r>
              <w:proofErr w:type="spellEnd"/>
              <w:r>
                <w:rPr>
                  <w:rFonts w:ascii="inherit" w:hAnsi="inherit" w:cs="Helvetica"/>
                  <w:color w:val="4F4F4F"/>
                  <w:sz w:val="23"/>
                  <w:szCs w:val="23"/>
                </w:rPr>
                <w:t xml:space="preserve"> = 0</w:t>
              </w:r>
            </w:ins>
          </w:p>
        </w:tc>
      </w:tr>
    </w:tbl>
    <w:p w:rsidR="00871047" w:rsidRDefault="00871047"/>
    <w:p w:rsidR="00871047" w:rsidRDefault="00871047">
      <w:pPr>
        <w:pStyle w:val="Heading1"/>
        <w:widowControl w:val="0"/>
        <w:spacing w:before="480" w:after="180" w:line="240" w:lineRule="auto"/>
        <w:contextualSpacing w:val="0"/>
      </w:pPr>
      <w:bookmarkStart w:id="294" w:name="_luqxzy9g4lxu" w:colFirst="0" w:colLast="0"/>
      <w:bookmarkEnd w:id="294"/>
    </w:p>
    <w:p w:rsidR="00871047" w:rsidRDefault="008E0E7B">
      <w:pPr>
        <w:pStyle w:val="Heading1"/>
        <w:widowControl w:val="0"/>
        <w:spacing w:before="480" w:after="180" w:line="240" w:lineRule="auto"/>
        <w:contextualSpacing w:val="0"/>
        <w:rPr>
          <w:ins w:id="295" w:author="Joshua Schoenfield" w:date="2018-01-02T23:39:00Z"/>
        </w:rPr>
      </w:pPr>
      <w:bookmarkStart w:id="296" w:name="_2d42klgpg0yj" w:colFirst="0" w:colLast="0"/>
      <w:bookmarkEnd w:id="296"/>
      <w:r>
        <w:t>Refined Architecture Diagram</w:t>
      </w:r>
    </w:p>
    <w:p w:rsidR="00CE17F5" w:rsidRPr="00225E11" w:rsidRDefault="00CE17F5" w:rsidP="00CE17F5">
      <w:pPr>
        <w:pPrChange w:id="297" w:author="Joshua Schoenfield" w:date="2018-01-02T23:39:00Z">
          <w:pPr>
            <w:pStyle w:val="Heading1"/>
            <w:widowControl w:val="0"/>
            <w:spacing w:before="480" w:after="180" w:line="240" w:lineRule="auto"/>
            <w:contextualSpacing w:val="0"/>
          </w:pPr>
        </w:pPrChange>
      </w:pPr>
      <w:ins w:id="298" w:author="Joshua Schoenfield" w:date="2018-01-02T23:39:00Z">
        <w:r>
          <w:t>The refined system architecture, incorporating the AS</w:t>
        </w:r>
      </w:ins>
      <w:ins w:id="299" w:author="Joshua Schoenfield" w:date="2018-01-02T23:40:00Z">
        <w:r>
          <w:t>IL labels of each component can be found in the diagram below:</w:t>
        </w:r>
      </w:ins>
    </w:p>
    <w:p w:rsidR="00871047" w:rsidRDefault="00871047"/>
    <w:p w:rsidR="00CE17F5" w:rsidRDefault="008E0E7B">
      <w:pPr>
        <w:rPr>
          <w:b/>
          <w:color w:val="B7B7B7"/>
        </w:rPr>
      </w:pPr>
      <w:del w:id="300" w:author="Joshua Schoenfield" w:date="2018-01-02T23:40:00Z">
        <w:r w:rsidDel="00CE17F5">
          <w:rPr>
            <w:b/>
            <w:color w:val="B7B7B7"/>
          </w:rPr>
          <w:delText>[Instructions: Include the refined system architecture. Hint: The refined system architecture should include the system architecture from the end of the software and hardware lesson, including all of the ASIL labels.]</w:delText>
        </w:r>
      </w:del>
      <w:ins w:id="301" w:author="Joshua Schoenfield" w:date="2018-01-02T23:39:00Z">
        <w:r w:rsidR="00CE17F5" w:rsidRPr="00CE17F5">
          <w:rPr>
            <w:b/>
            <w:noProof/>
            <w:color w:val="B7B7B7"/>
            <w:lang w:val="en-US"/>
          </w:rPr>
          <w:drawing>
            <wp:inline distT="0" distB="0" distL="0" distR="0">
              <wp:extent cx="5943600" cy="3343275"/>
              <wp:effectExtent l="0" t="0" r="0" b="9525"/>
              <wp:docPr id="4" name="Picture 4" descr="C:\Users\Joshua\Dropbox\Udacity\CarND\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Dropbox\Udacity\CarND\CarND-Functional-Safety-Project\Architecture_Diagrams\graphic_asse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871047" w:rsidRDefault="00871047"/>
    <w:p w:rsidR="00871047" w:rsidRDefault="00871047"/>
    <w:sectPr w:rsidR="008710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Schoenfield">
    <w15:presenceInfo w15:providerId="Windows Live" w15:userId="3e284cd3c6c9f7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47"/>
    <w:rsid w:val="00225E11"/>
    <w:rsid w:val="00871047"/>
    <w:rsid w:val="00896B80"/>
    <w:rsid w:val="008E0E7B"/>
    <w:rsid w:val="00CE17F5"/>
    <w:rsid w:val="00DA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06DFE-A26E-4937-8B09-527A05F4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225E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E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7279">
      <w:bodyDiv w:val="1"/>
      <w:marLeft w:val="0"/>
      <w:marRight w:val="0"/>
      <w:marTop w:val="0"/>
      <w:marBottom w:val="0"/>
      <w:divBdr>
        <w:top w:val="none" w:sz="0" w:space="0" w:color="auto"/>
        <w:left w:val="none" w:sz="0" w:space="0" w:color="auto"/>
        <w:bottom w:val="none" w:sz="0" w:space="0" w:color="auto"/>
        <w:right w:val="none" w:sz="0" w:space="0" w:color="auto"/>
      </w:divBdr>
    </w:div>
    <w:div w:id="1463185233">
      <w:bodyDiv w:val="1"/>
      <w:marLeft w:val="0"/>
      <w:marRight w:val="0"/>
      <w:marTop w:val="0"/>
      <w:marBottom w:val="0"/>
      <w:divBdr>
        <w:top w:val="none" w:sz="0" w:space="0" w:color="auto"/>
        <w:left w:val="none" w:sz="0" w:space="0" w:color="auto"/>
        <w:bottom w:val="none" w:sz="0" w:space="0" w:color="auto"/>
        <w:right w:val="none" w:sz="0" w:space="0" w:color="auto"/>
      </w:divBdr>
    </w:div>
    <w:div w:id="1729498199">
      <w:bodyDiv w:val="1"/>
      <w:marLeft w:val="0"/>
      <w:marRight w:val="0"/>
      <w:marTop w:val="0"/>
      <w:marBottom w:val="0"/>
      <w:divBdr>
        <w:top w:val="none" w:sz="0" w:space="0" w:color="auto"/>
        <w:left w:val="none" w:sz="0" w:space="0" w:color="auto"/>
        <w:bottom w:val="none" w:sz="0" w:space="0" w:color="auto"/>
        <w:right w:val="none" w:sz="0" w:space="0" w:color="auto"/>
      </w:divBdr>
      <w:divsChild>
        <w:div w:id="1500196597">
          <w:marLeft w:val="0"/>
          <w:marRight w:val="0"/>
          <w:marTop w:val="375"/>
          <w:marBottom w:val="375"/>
          <w:divBdr>
            <w:top w:val="none" w:sz="0" w:space="0" w:color="auto"/>
            <w:left w:val="none" w:sz="0" w:space="0" w:color="auto"/>
            <w:bottom w:val="none" w:sz="0" w:space="0" w:color="auto"/>
            <w:right w:val="none" w:sz="0" w:space="0" w:color="auto"/>
          </w:divBdr>
          <w:divsChild>
            <w:div w:id="257834344">
              <w:marLeft w:val="0"/>
              <w:marRight w:val="0"/>
              <w:marTop w:val="0"/>
              <w:marBottom w:val="0"/>
              <w:divBdr>
                <w:top w:val="none" w:sz="0" w:space="0" w:color="auto"/>
                <w:left w:val="none" w:sz="0" w:space="0" w:color="auto"/>
                <w:bottom w:val="none" w:sz="0" w:space="0" w:color="auto"/>
                <w:right w:val="none" w:sz="0" w:space="0" w:color="auto"/>
              </w:divBdr>
              <w:divsChild>
                <w:div w:id="2113739304">
                  <w:marLeft w:val="0"/>
                  <w:marRight w:val="0"/>
                  <w:marTop w:val="0"/>
                  <w:marBottom w:val="0"/>
                  <w:divBdr>
                    <w:top w:val="none" w:sz="0" w:space="0" w:color="auto"/>
                    <w:left w:val="none" w:sz="0" w:space="0" w:color="auto"/>
                    <w:bottom w:val="none" w:sz="0" w:space="0" w:color="auto"/>
                    <w:right w:val="none" w:sz="0" w:space="0" w:color="auto"/>
                  </w:divBdr>
                  <w:divsChild>
                    <w:div w:id="561063905">
                      <w:marLeft w:val="0"/>
                      <w:marRight w:val="0"/>
                      <w:marTop w:val="0"/>
                      <w:marBottom w:val="0"/>
                      <w:divBdr>
                        <w:top w:val="none" w:sz="0" w:space="0" w:color="auto"/>
                        <w:left w:val="none" w:sz="0" w:space="0" w:color="auto"/>
                        <w:bottom w:val="none" w:sz="0" w:space="0" w:color="auto"/>
                        <w:right w:val="none" w:sz="0" w:space="0" w:color="auto"/>
                      </w:divBdr>
                      <w:divsChild>
                        <w:div w:id="1299802317">
                          <w:marLeft w:val="0"/>
                          <w:marRight w:val="0"/>
                          <w:marTop w:val="0"/>
                          <w:marBottom w:val="0"/>
                          <w:divBdr>
                            <w:top w:val="none" w:sz="0" w:space="0" w:color="auto"/>
                            <w:left w:val="none" w:sz="0" w:space="0" w:color="auto"/>
                            <w:bottom w:val="none" w:sz="0" w:space="0" w:color="auto"/>
                            <w:right w:val="none" w:sz="0" w:space="0" w:color="auto"/>
                          </w:divBdr>
                          <w:divsChild>
                            <w:div w:id="13922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56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microsoft.com/office/2011/relationships/people" Target="people.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Schoenfield</dc:creator>
  <cp:lastModifiedBy>Joshua Schoenfield</cp:lastModifiedBy>
  <cp:revision>3</cp:revision>
  <dcterms:created xsi:type="dcterms:W3CDTF">2018-01-03T05:07:00Z</dcterms:created>
  <dcterms:modified xsi:type="dcterms:W3CDTF">2018-01-03T08:11:00Z</dcterms:modified>
</cp:coreProperties>
</file>