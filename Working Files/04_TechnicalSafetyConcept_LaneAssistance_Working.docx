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FE8" w:rsidRDefault="00D52BC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D5FE8" w:rsidRDefault="009D5FE8">
      <w:pPr>
        <w:pStyle w:val="Title"/>
        <w:keepNext w:val="0"/>
        <w:keepLines w:val="0"/>
        <w:spacing w:after="0"/>
        <w:ind w:left="720"/>
        <w:contextualSpacing w:val="0"/>
        <w:jc w:val="right"/>
        <w:rPr>
          <w:color w:val="B7B7B7"/>
          <w:sz w:val="48"/>
          <w:szCs w:val="48"/>
        </w:rPr>
      </w:pPr>
      <w:bookmarkStart w:id="1" w:name="_26sbew8fa0gp" w:colFirst="0" w:colLast="0"/>
      <w:bookmarkEnd w:id="1"/>
    </w:p>
    <w:p w:rsidR="009D5FE8" w:rsidRDefault="009D5FE8">
      <w:pPr>
        <w:pStyle w:val="Title"/>
        <w:contextualSpacing w:val="0"/>
        <w:jc w:val="right"/>
        <w:rPr>
          <w:sz w:val="48"/>
          <w:szCs w:val="48"/>
        </w:rPr>
      </w:pPr>
      <w:bookmarkStart w:id="2" w:name="_1v0rwb789wl3" w:colFirst="0" w:colLast="0"/>
      <w:bookmarkEnd w:id="2"/>
    </w:p>
    <w:p w:rsidR="009D5FE8" w:rsidRDefault="009D5FE8">
      <w:pPr>
        <w:pStyle w:val="Title"/>
        <w:contextualSpacing w:val="0"/>
        <w:rPr>
          <w:sz w:val="48"/>
          <w:szCs w:val="48"/>
        </w:rPr>
      </w:pPr>
      <w:bookmarkStart w:id="3" w:name="_2468oyeg0eef" w:colFirst="0" w:colLast="0"/>
      <w:bookmarkEnd w:id="3"/>
    </w:p>
    <w:p w:rsidR="009D5FE8" w:rsidRDefault="009D5FE8"/>
    <w:p w:rsidR="009D5FE8" w:rsidRDefault="009D5FE8"/>
    <w:p w:rsidR="009D5FE8" w:rsidRDefault="00D52BCB">
      <w:pPr>
        <w:pStyle w:val="Title"/>
        <w:contextualSpacing w:val="0"/>
        <w:jc w:val="right"/>
      </w:pPr>
      <w:bookmarkStart w:id="4" w:name="_ug35toubx59n" w:colFirst="0" w:colLast="0"/>
      <w:bookmarkEnd w:id="4"/>
      <w:r>
        <w:rPr>
          <w:sz w:val="48"/>
          <w:szCs w:val="48"/>
        </w:rPr>
        <w:t>Technical Safety Concept Lane Assistance</w:t>
      </w:r>
    </w:p>
    <w:p w:rsidR="009D5FE8" w:rsidRDefault="00D52BCB">
      <w:pPr>
        <w:jc w:val="right"/>
        <w:rPr>
          <w:b/>
          <w:color w:val="B7B7B7"/>
        </w:rPr>
      </w:pPr>
      <w:r>
        <w:rPr>
          <w:b/>
        </w:rPr>
        <w:t xml:space="preserve">Document Version: </w:t>
      </w:r>
      <w:del w:id="5" w:author="Joshua Schoenfield" w:date="2018-01-02T21:00:00Z">
        <w:r w:rsidDel="00BE068A">
          <w:rPr>
            <w:b/>
            <w:color w:val="B7B7B7"/>
          </w:rPr>
          <w:delText>[Version]</w:delText>
        </w:r>
      </w:del>
      <w:ins w:id="6" w:author="Joshua Schoenfield" w:date="2018-01-02T21:00:00Z">
        <w:r w:rsidR="00BE068A">
          <w:rPr>
            <w:b/>
            <w:color w:val="B7B7B7"/>
          </w:rPr>
          <w:t>1.0</w:t>
        </w:r>
      </w:ins>
    </w:p>
    <w:p w:rsidR="009D5FE8" w:rsidRDefault="00D52BCB">
      <w:pPr>
        <w:jc w:val="right"/>
        <w:rPr>
          <w:b/>
          <w:color w:val="999999"/>
        </w:rPr>
      </w:pPr>
      <w:r>
        <w:rPr>
          <w:b/>
          <w:color w:val="999999"/>
        </w:rPr>
        <w:t>Template Version 1.0, Released on 2017-06-21</w:t>
      </w:r>
    </w:p>
    <w:p w:rsidR="009D5FE8" w:rsidRDefault="009D5FE8"/>
    <w:p w:rsidR="009D5FE8" w:rsidRDefault="00D52BCB">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D5FE8" w:rsidRDefault="00D52BCB">
      <w:pPr>
        <w:pStyle w:val="Title"/>
        <w:contextualSpacing w:val="0"/>
        <w:jc w:val="right"/>
        <w:rPr>
          <w:sz w:val="48"/>
          <w:szCs w:val="48"/>
        </w:rPr>
      </w:pPr>
      <w:bookmarkStart w:id="8" w:name="_whbjx426p9hs" w:colFirst="0" w:colLast="0"/>
      <w:bookmarkEnd w:id="8"/>
      <w:r>
        <w:br w:type="page"/>
      </w:r>
    </w:p>
    <w:p w:rsidR="009D5FE8" w:rsidRDefault="00D52BCB">
      <w:pPr>
        <w:pStyle w:val="Heading1"/>
        <w:widowControl w:val="0"/>
        <w:spacing w:before="480" w:after="180" w:line="240" w:lineRule="auto"/>
        <w:contextualSpacing w:val="0"/>
      </w:pPr>
      <w:bookmarkStart w:id="9" w:name="_1t3h5sf" w:colFirst="0" w:colLast="0"/>
      <w:bookmarkEnd w:id="9"/>
      <w:r>
        <w:lastRenderedPageBreak/>
        <w:t>Document history</w:t>
      </w:r>
    </w:p>
    <w:p w:rsidR="009D5FE8" w:rsidDel="00D52BCB" w:rsidRDefault="00D52BCB">
      <w:pPr>
        <w:rPr>
          <w:del w:id="10" w:author="Joshua Schoenfield" w:date="2018-01-02T23:11:00Z"/>
          <w:b/>
          <w:color w:val="B7B7B7"/>
        </w:rPr>
      </w:pPr>
      <w:del w:id="11" w:author="Joshua Schoenfield" w:date="2018-01-02T23:11:00Z">
        <w:r w:rsidDel="00D52BCB">
          <w:rPr>
            <w:b/>
            <w:color w:val="B7B7B7"/>
          </w:rPr>
          <w:delText xml:space="preserve">[Instructions: Fill in the date, version and description fields. You can fill out the Editor field with your name if you want to do so. Keep track of your editing as if this were a real world project. </w:delText>
        </w:r>
      </w:del>
    </w:p>
    <w:p w:rsidR="009D5FE8" w:rsidDel="00D52BCB" w:rsidRDefault="009D5FE8">
      <w:pPr>
        <w:rPr>
          <w:del w:id="12" w:author="Joshua Schoenfield" w:date="2018-01-02T23:11:00Z"/>
          <w:b/>
          <w:color w:val="B7B7B7"/>
        </w:rPr>
      </w:pPr>
    </w:p>
    <w:p w:rsidR="009D5FE8" w:rsidDel="00D52BCB" w:rsidRDefault="00D52BCB">
      <w:pPr>
        <w:rPr>
          <w:del w:id="13" w:author="Joshua Schoenfield" w:date="2018-01-02T23:11:00Z"/>
          <w:b/>
          <w:color w:val="B7B7B7"/>
        </w:rPr>
      </w:pPr>
      <w:del w:id="14" w:author="Joshua Schoenfield" w:date="2018-01-02T23:11:00Z">
        <w:r w:rsidDel="00D52BCB">
          <w:rPr>
            <w:b/>
            <w:color w:val="B7B7B7"/>
          </w:rPr>
          <w:delText>For example, if this were your first draft or first submission, you might say version 1.0. If this is a second submission attempt, then you'd add a second line with a new date and version 2.0]</w:delText>
        </w:r>
      </w:del>
    </w:p>
    <w:p w:rsidR="009D5FE8" w:rsidRDefault="009D5FE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D5FE8">
        <w:trPr>
          <w:cnfStyle w:val="100000000000" w:firstRow="1" w:lastRow="0" w:firstColumn="0" w:lastColumn="0" w:oddVBand="0" w:evenVBand="0" w:oddHBand="0" w:evenHBand="0" w:firstRowFirstColumn="0" w:firstRowLastColumn="0" w:lastRowFirstColumn="0" w:lastRowLastColumn="0"/>
        </w:trPr>
        <w:tc>
          <w:tcPr>
            <w:tcW w:w="1470" w:type="dxa"/>
          </w:tcPr>
          <w:p w:rsidR="009D5FE8" w:rsidRDefault="00D52BC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D5FE8" w:rsidRDefault="00D52BC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D5FE8" w:rsidRDefault="00D52BC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D5FE8" w:rsidRDefault="00D52BC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D5FE8">
        <w:tc>
          <w:tcPr>
            <w:tcW w:w="1470" w:type="dxa"/>
          </w:tcPr>
          <w:p w:rsidR="009D5FE8" w:rsidRDefault="00BE068A">
            <w:pPr>
              <w:widowControl w:val="0"/>
              <w:contextualSpacing w:val="0"/>
              <w:rPr>
                <w:rFonts w:ascii="Calibri" w:eastAsia="Calibri" w:hAnsi="Calibri" w:cs="Calibri"/>
                <w:sz w:val="22"/>
                <w:szCs w:val="22"/>
              </w:rPr>
            </w:pPr>
            <w:ins w:id="15" w:author="Joshua Schoenfield" w:date="2018-01-02T21:00:00Z">
              <w:r>
                <w:rPr>
                  <w:rFonts w:ascii="Calibri" w:eastAsia="Calibri" w:hAnsi="Calibri" w:cs="Calibri"/>
                  <w:sz w:val="22"/>
                  <w:szCs w:val="22"/>
                </w:rPr>
                <w:t>1/2/2018</w:t>
              </w:r>
            </w:ins>
          </w:p>
        </w:tc>
        <w:tc>
          <w:tcPr>
            <w:tcW w:w="1275" w:type="dxa"/>
          </w:tcPr>
          <w:p w:rsidR="009D5FE8" w:rsidRDefault="00BE068A">
            <w:pPr>
              <w:widowControl w:val="0"/>
              <w:contextualSpacing w:val="0"/>
              <w:rPr>
                <w:rFonts w:ascii="Calibri" w:eastAsia="Calibri" w:hAnsi="Calibri" w:cs="Calibri"/>
                <w:sz w:val="22"/>
                <w:szCs w:val="22"/>
              </w:rPr>
            </w:pPr>
            <w:ins w:id="16" w:author="Joshua Schoenfield" w:date="2018-01-02T21:00:00Z">
              <w:r>
                <w:rPr>
                  <w:rFonts w:ascii="Calibri" w:eastAsia="Calibri" w:hAnsi="Calibri" w:cs="Calibri"/>
                  <w:sz w:val="22"/>
                  <w:szCs w:val="22"/>
                </w:rPr>
                <w:t>1.0</w:t>
              </w:r>
            </w:ins>
          </w:p>
        </w:tc>
        <w:tc>
          <w:tcPr>
            <w:tcW w:w="2100" w:type="dxa"/>
          </w:tcPr>
          <w:p w:rsidR="009D5FE8" w:rsidRDefault="00BE068A">
            <w:pPr>
              <w:widowControl w:val="0"/>
              <w:contextualSpacing w:val="0"/>
              <w:rPr>
                <w:rFonts w:ascii="Calibri" w:eastAsia="Calibri" w:hAnsi="Calibri" w:cs="Calibri"/>
                <w:sz w:val="22"/>
                <w:szCs w:val="22"/>
              </w:rPr>
            </w:pPr>
            <w:ins w:id="17" w:author="Joshua Schoenfield" w:date="2018-01-02T21:00:00Z">
              <w:r>
                <w:rPr>
                  <w:rFonts w:ascii="Calibri" w:eastAsia="Calibri" w:hAnsi="Calibri" w:cs="Calibri"/>
                  <w:sz w:val="22"/>
                  <w:szCs w:val="22"/>
                </w:rPr>
                <w:t>Joshua Schoenfield</w:t>
              </w:r>
            </w:ins>
          </w:p>
        </w:tc>
        <w:tc>
          <w:tcPr>
            <w:tcW w:w="4785" w:type="dxa"/>
          </w:tcPr>
          <w:p w:rsidR="009D5FE8" w:rsidRDefault="00BE068A">
            <w:pPr>
              <w:widowControl w:val="0"/>
              <w:contextualSpacing w:val="0"/>
              <w:rPr>
                <w:rFonts w:ascii="Calibri" w:eastAsia="Calibri" w:hAnsi="Calibri" w:cs="Calibri"/>
                <w:sz w:val="22"/>
                <w:szCs w:val="22"/>
              </w:rPr>
            </w:pPr>
            <w:ins w:id="18" w:author="Joshua Schoenfield" w:date="2018-01-02T21:00:00Z">
              <w:r>
                <w:rPr>
                  <w:rFonts w:ascii="Calibri" w:eastAsia="Calibri" w:hAnsi="Calibri" w:cs="Calibri"/>
                  <w:sz w:val="22"/>
                  <w:szCs w:val="22"/>
                </w:rPr>
                <w:t>First submission</w:t>
              </w:r>
            </w:ins>
          </w:p>
        </w:tc>
      </w:tr>
      <w:tr w:rsidR="009D5FE8">
        <w:tc>
          <w:tcPr>
            <w:tcW w:w="1470" w:type="dxa"/>
          </w:tcPr>
          <w:p w:rsidR="009D5FE8" w:rsidRDefault="009D5FE8">
            <w:pPr>
              <w:widowControl w:val="0"/>
              <w:contextualSpacing w:val="0"/>
              <w:rPr>
                <w:rFonts w:ascii="Calibri" w:eastAsia="Calibri" w:hAnsi="Calibri" w:cs="Calibri"/>
                <w:sz w:val="22"/>
                <w:szCs w:val="22"/>
              </w:rPr>
            </w:pPr>
          </w:p>
        </w:tc>
        <w:tc>
          <w:tcPr>
            <w:tcW w:w="1275" w:type="dxa"/>
          </w:tcPr>
          <w:p w:rsidR="009D5FE8" w:rsidRDefault="009D5FE8">
            <w:pPr>
              <w:widowControl w:val="0"/>
              <w:contextualSpacing w:val="0"/>
              <w:rPr>
                <w:rFonts w:ascii="Calibri" w:eastAsia="Calibri" w:hAnsi="Calibri" w:cs="Calibri"/>
                <w:sz w:val="22"/>
                <w:szCs w:val="22"/>
              </w:rPr>
            </w:pPr>
          </w:p>
        </w:tc>
        <w:tc>
          <w:tcPr>
            <w:tcW w:w="2100" w:type="dxa"/>
          </w:tcPr>
          <w:p w:rsidR="009D5FE8" w:rsidRDefault="009D5FE8">
            <w:pPr>
              <w:widowControl w:val="0"/>
              <w:contextualSpacing w:val="0"/>
              <w:rPr>
                <w:rFonts w:ascii="Calibri" w:eastAsia="Calibri" w:hAnsi="Calibri" w:cs="Calibri"/>
                <w:sz w:val="22"/>
                <w:szCs w:val="22"/>
              </w:rPr>
            </w:pPr>
          </w:p>
        </w:tc>
        <w:tc>
          <w:tcPr>
            <w:tcW w:w="4785" w:type="dxa"/>
          </w:tcPr>
          <w:p w:rsidR="009D5FE8" w:rsidRDefault="009D5FE8">
            <w:pPr>
              <w:widowControl w:val="0"/>
              <w:contextualSpacing w:val="0"/>
              <w:rPr>
                <w:rFonts w:ascii="Calibri" w:eastAsia="Calibri" w:hAnsi="Calibri" w:cs="Calibri"/>
                <w:sz w:val="22"/>
                <w:szCs w:val="22"/>
              </w:rPr>
            </w:pPr>
          </w:p>
        </w:tc>
      </w:tr>
      <w:tr w:rsidR="009D5FE8">
        <w:tc>
          <w:tcPr>
            <w:tcW w:w="1470" w:type="dxa"/>
          </w:tcPr>
          <w:p w:rsidR="009D5FE8" w:rsidRDefault="009D5FE8">
            <w:pPr>
              <w:widowControl w:val="0"/>
              <w:contextualSpacing w:val="0"/>
              <w:rPr>
                <w:rFonts w:ascii="Calibri" w:eastAsia="Calibri" w:hAnsi="Calibri" w:cs="Calibri"/>
                <w:sz w:val="22"/>
                <w:szCs w:val="22"/>
              </w:rPr>
            </w:pPr>
          </w:p>
        </w:tc>
        <w:tc>
          <w:tcPr>
            <w:tcW w:w="1275" w:type="dxa"/>
          </w:tcPr>
          <w:p w:rsidR="009D5FE8" w:rsidRDefault="009D5FE8">
            <w:pPr>
              <w:widowControl w:val="0"/>
              <w:contextualSpacing w:val="0"/>
              <w:rPr>
                <w:rFonts w:ascii="Calibri" w:eastAsia="Calibri" w:hAnsi="Calibri" w:cs="Calibri"/>
                <w:sz w:val="22"/>
                <w:szCs w:val="22"/>
              </w:rPr>
            </w:pPr>
          </w:p>
        </w:tc>
        <w:tc>
          <w:tcPr>
            <w:tcW w:w="2100" w:type="dxa"/>
          </w:tcPr>
          <w:p w:rsidR="009D5FE8" w:rsidRDefault="009D5FE8">
            <w:pPr>
              <w:widowControl w:val="0"/>
              <w:contextualSpacing w:val="0"/>
              <w:rPr>
                <w:rFonts w:ascii="Calibri" w:eastAsia="Calibri" w:hAnsi="Calibri" w:cs="Calibri"/>
                <w:sz w:val="22"/>
                <w:szCs w:val="22"/>
              </w:rPr>
            </w:pPr>
          </w:p>
        </w:tc>
        <w:tc>
          <w:tcPr>
            <w:tcW w:w="4785" w:type="dxa"/>
          </w:tcPr>
          <w:p w:rsidR="009D5FE8" w:rsidRDefault="009D5FE8">
            <w:pPr>
              <w:widowControl w:val="0"/>
              <w:contextualSpacing w:val="0"/>
              <w:rPr>
                <w:rFonts w:ascii="Calibri" w:eastAsia="Calibri" w:hAnsi="Calibri" w:cs="Calibri"/>
                <w:sz w:val="22"/>
                <w:szCs w:val="22"/>
              </w:rPr>
            </w:pPr>
          </w:p>
        </w:tc>
      </w:tr>
      <w:tr w:rsidR="009D5FE8">
        <w:tc>
          <w:tcPr>
            <w:tcW w:w="1470" w:type="dxa"/>
          </w:tcPr>
          <w:p w:rsidR="009D5FE8" w:rsidRDefault="009D5FE8">
            <w:pPr>
              <w:widowControl w:val="0"/>
              <w:contextualSpacing w:val="0"/>
              <w:rPr>
                <w:rFonts w:ascii="Calibri" w:eastAsia="Calibri" w:hAnsi="Calibri" w:cs="Calibri"/>
                <w:sz w:val="22"/>
                <w:szCs w:val="22"/>
              </w:rPr>
            </w:pPr>
          </w:p>
        </w:tc>
        <w:tc>
          <w:tcPr>
            <w:tcW w:w="1275" w:type="dxa"/>
          </w:tcPr>
          <w:p w:rsidR="009D5FE8" w:rsidRDefault="009D5FE8">
            <w:pPr>
              <w:widowControl w:val="0"/>
              <w:contextualSpacing w:val="0"/>
              <w:rPr>
                <w:rFonts w:ascii="Calibri" w:eastAsia="Calibri" w:hAnsi="Calibri" w:cs="Calibri"/>
                <w:sz w:val="22"/>
                <w:szCs w:val="22"/>
              </w:rPr>
            </w:pPr>
          </w:p>
        </w:tc>
        <w:tc>
          <w:tcPr>
            <w:tcW w:w="2100" w:type="dxa"/>
          </w:tcPr>
          <w:p w:rsidR="009D5FE8" w:rsidRDefault="009D5FE8">
            <w:pPr>
              <w:widowControl w:val="0"/>
              <w:contextualSpacing w:val="0"/>
              <w:rPr>
                <w:rFonts w:ascii="Calibri" w:eastAsia="Calibri" w:hAnsi="Calibri" w:cs="Calibri"/>
                <w:sz w:val="22"/>
                <w:szCs w:val="22"/>
              </w:rPr>
            </w:pPr>
          </w:p>
        </w:tc>
        <w:tc>
          <w:tcPr>
            <w:tcW w:w="4785" w:type="dxa"/>
          </w:tcPr>
          <w:p w:rsidR="009D5FE8" w:rsidRDefault="009D5FE8">
            <w:pPr>
              <w:widowControl w:val="0"/>
              <w:contextualSpacing w:val="0"/>
              <w:rPr>
                <w:rFonts w:ascii="Calibri" w:eastAsia="Calibri" w:hAnsi="Calibri" w:cs="Calibri"/>
                <w:sz w:val="22"/>
                <w:szCs w:val="22"/>
              </w:rPr>
            </w:pPr>
          </w:p>
        </w:tc>
      </w:tr>
      <w:tr w:rsidR="009D5FE8">
        <w:tc>
          <w:tcPr>
            <w:tcW w:w="1470" w:type="dxa"/>
          </w:tcPr>
          <w:p w:rsidR="009D5FE8" w:rsidRDefault="009D5FE8">
            <w:pPr>
              <w:widowControl w:val="0"/>
              <w:contextualSpacing w:val="0"/>
              <w:rPr>
                <w:rFonts w:ascii="Calibri" w:eastAsia="Calibri" w:hAnsi="Calibri" w:cs="Calibri"/>
                <w:sz w:val="22"/>
                <w:szCs w:val="22"/>
              </w:rPr>
            </w:pPr>
          </w:p>
        </w:tc>
        <w:tc>
          <w:tcPr>
            <w:tcW w:w="1275" w:type="dxa"/>
          </w:tcPr>
          <w:p w:rsidR="009D5FE8" w:rsidRDefault="009D5FE8">
            <w:pPr>
              <w:widowControl w:val="0"/>
              <w:contextualSpacing w:val="0"/>
              <w:rPr>
                <w:rFonts w:ascii="Calibri" w:eastAsia="Calibri" w:hAnsi="Calibri" w:cs="Calibri"/>
                <w:sz w:val="22"/>
                <w:szCs w:val="22"/>
              </w:rPr>
            </w:pPr>
            <w:bookmarkStart w:id="19" w:name="_2s8eyo1" w:colFirst="0" w:colLast="0"/>
            <w:bookmarkEnd w:id="19"/>
          </w:p>
        </w:tc>
        <w:tc>
          <w:tcPr>
            <w:tcW w:w="2100" w:type="dxa"/>
          </w:tcPr>
          <w:p w:rsidR="009D5FE8" w:rsidRDefault="009D5FE8">
            <w:pPr>
              <w:widowControl w:val="0"/>
              <w:contextualSpacing w:val="0"/>
              <w:rPr>
                <w:rFonts w:ascii="Calibri" w:eastAsia="Calibri" w:hAnsi="Calibri" w:cs="Calibri"/>
                <w:sz w:val="22"/>
                <w:szCs w:val="22"/>
              </w:rPr>
            </w:pPr>
          </w:p>
        </w:tc>
        <w:tc>
          <w:tcPr>
            <w:tcW w:w="4785" w:type="dxa"/>
          </w:tcPr>
          <w:p w:rsidR="009D5FE8" w:rsidRDefault="009D5FE8">
            <w:pPr>
              <w:widowControl w:val="0"/>
              <w:contextualSpacing w:val="0"/>
              <w:rPr>
                <w:rFonts w:ascii="Calibri" w:eastAsia="Calibri" w:hAnsi="Calibri" w:cs="Calibri"/>
                <w:sz w:val="22"/>
                <w:szCs w:val="22"/>
              </w:rPr>
            </w:pPr>
          </w:p>
        </w:tc>
      </w:tr>
    </w:tbl>
    <w:p w:rsidR="009D5FE8" w:rsidRDefault="009D5FE8">
      <w:pPr>
        <w:pStyle w:val="Heading1"/>
        <w:widowControl w:val="0"/>
        <w:spacing w:before="480" w:after="180" w:line="240" w:lineRule="auto"/>
        <w:contextualSpacing w:val="0"/>
      </w:pPr>
      <w:bookmarkStart w:id="20" w:name="_dksuaje1rr9b" w:colFirst="0" w:colLast="0"/>
      <w:bookmarkEnd w:id="20"/>
    </w:p>
    <w:p w:rsidR="009D5FE8" w:rsidRDefault="00D52BCB">
      <w:pPr>
        <w:pStyle w:val="Heading1"/>
        <w:widowControl w:val="0"/>
        <w:spacing w:before="480" w:after="180" w:line="240" w:lineRule="auto"/>
        <w:contextualSpacing w:val="0"/>
      </w:pPr>
      <w:bookmarkStart w:id="21" w:name="_mpqza6jxmg1n" w:colFirst="0" w:colLast="0"/>
      <w:bookmarkEnd w:id="21"/>
      <w:r>
        <w:t>Table of Contents</w:t>
      </w:r>
    </w:p>
    <w:p w:rsidR="009D5FE8" w:rsidRDefault="009D5FE8"/>
    <w:p w:rsidR="009D5FE8" w:rsidDel="00D52BCB" w:rsidRDefault="00D52BCB">
      <w:pPr>
        <w:rPr>
          <w:del w:id="22" w:author="Joshua Schoenfield" w:date="2018-01-02T23:11:00Z"/>
          <w:b/>
          <w:color w:val="B7B7B7"/>
        </w:rPr>
      </w:pPr>
      <w:del w:id="23" w:author="Joshua Schoenfield" w:date="2018-01-02T23:11:00Z">
        <w:r w:rsidDel="00D52BCB">
          <w:rPr>
            <w:b/>
            <w:color w:val="B7B7B7"/>
          </w:rPr>
          <w:delTex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delText>
        </w:r>
        <w:r w:rsidDel="00D52BCB">
          <w:fldChar w:fldCharType="begin"/>
        </w:r>
        <w:r w:rsidDel="00D52BCB">
          <w:delInstrText xml:space="preserve"> HYPERLINK "https://support.google.com/docs/answer/116338?co=GENIE.Platform%3DDesktop&amp;hl=en" \h </w:delInstrText>
        </w:r>
        <w:r w:rsidDel="00D52BCB">
          <w:fldChar w:fldCharType="separate"/>
        </w:r>
        <w:r w:rsidDel="00D52BCB">
          <w:rPr>
            <w:b/>
            <w:color w:val="B7B7B7"/>
            <w:u w:val="single"/>
          </w:rPr>
          <w:delText>Google Docs</w:delText>
        </w:r>
        <w:r w:rsidDel="00D52BCB">
          <w:rPr>
            <w:b/>
            <w:color w:val="B7B7B7"/>
            <w:u w:val="single"/>
          </w:rPr>
          <w:fldChar w:fldCharType="end"/>
        </w:r>
        <w:r w:rsidDel="00D52BCB">
          <w:rPr>
            <w:b/>
            <w:color w:val="B7B7B7"/>
          </w:rPr>
          <w:delText xml:space="preserve">, you can use headings for each section and then go to Insert &gt; Table of Contents.  </w:delText>
        </w:r>
        <w:r w:rsidDel="00D52BCB">
          <w:fldChar w:fldCharType="begin"/>
        </w:r>
        <w:r w:rsidDel="00D52BCB">
          <w:delInstrText xml:space="preserve"> HYPERLINK "https://support.microsoft.com/en-us/help/285059/how-to-create-a-table-of-contents-by-marking-text-in-word" \h </w:delInstrText>
        </w:r>
        <w:r w:rsidDel="00D52BCB">
          <w:fldChar w:fldCharType="separate"/>
        </w:r>
        <w:r w:rsidDel="00D52BCB">
          <w:rPr>
            <w:b/>
            <w:color w:val="B7B7B7"/>
            <w:u w:val="single"/>
          </w:rPr>
          <w:delText>Microsoft Word</w:delText>
        </w:r>
        <w:r w:rsidDel="00D52BCB">
          <w:rPr>
            <w:b/>
            <w:color w:val="B7B7B7"/>
            <w:u w:val="single"/>
          </w:rPr>
          <w:fldChar w:fldCharType="end"/>
        </w:r>
        <w:r w:rsidDel="00D52BCB">
          <w:rPr>
            <w:b/>
            <w:color w:val="B7B7B7"/>
          </w:rPr>
          <w:delText xml:space="preserve"> has similar capabilities]</w:delText>
        </w:r>
      </w:del>
    </w:p>
    <w:p w:rsidR="009D5FE8" w:rsidRDefault="009D5FE8"/>
    <w:sdt>
      <w:sdtPr>
        <w:id w:val="-828524782"/>
        <w:docPartObj>
          <w:docPartGallery w:val="Table of Contents"/>
          <w:docPartUnique/>
        </w:docPartObj>
      </w:sdtPr>
      <w:sdtEndPr/>
      <w:sdtContent>
        <w:p w:rsidR="009D5FE8" w:rsidRDefault="00D52BC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D5FE8" w:rsidRDefault="00ED74D4">
          <w:pPr>
            <w:spacing w:before="200" w:line="240" w:lineRule="auto"/>
            <w:rPr>
              <w:color w:val="1155CC"/>
              <w:u w:val="single"/>
            </w:rPr>
          </w:pPr>
          <w:hyperlink w:anchor="_ktt3lgighckp">
            <w:r w:rsidR="00D52BCB">
              <w:rPr>
                <w:color w:val="1155CC"/>
                <w:u w:val="single"/>
              </w:rPr>
              <w:t>Table of Contents</w:t>
            </w:r>
          </w:hyperlink>
        </w:p>
        <w:p w:rsidR="009D5FE8" w:rsidRDefault="00ED74D4">
          <w:pPr>
            <w:spacing w:before="200" w:line="240" w:lineRule="auto"/>
            <w:rPr>
              <w:color w:val="1155CC"/>
              <w:u w:val="single"/>
            </w:rPr>
          </w:pPr>
          <w:hyperlink w:anchor="_fulgh8sf1ocg">
            <w:r w:rsidR="00D52BCB">
              <w:rPr>
                <w:color w:val="1155CC"/>
                <w:u w:val="single"/>
              </w:rPr>
              <w:t>Purpose of the Technical Safety Concept</w:t>
            </w:r>
          </w:hyperlink>
        </w:p>
        <w:p w:rsidR="009D5FE8" w:rsidRDefault="00ED74D4">
          <w:pPr>
            <w:spacing w:before="200" w:line="240" w:lineRule="auto"/>
            <w:rPr>
              <w:color w:val="1155CC"/>
              <w:u w:val="single"/>
            </w:rPr>
          </w:pPr>
          <w:hyperlink w:anchor="_757cx6xm46zb">
            <w:r w:rsidR="00D52BCB">
              <w:rPr>
                <w:color w:val="1155CC"/>
                <w:u w:val="single"/>
              </w:rPr>
              <w:t>Inputs to the Technical Safety Concept</w:t>
            </w:r>
          </w:hyperlink>
        </w:p>
        <w:p w:rsidR="009D5FE8" w:rsidRDefault="00ED74D4">
          <w:pPr>
            <w:spacing w:before="60" w:line="240" w:lineRule="auto"/>
            <w:ind w:left="360"/>
            <w:rPr>
              <w:color w:val="1155CC"/>
              <w:u w:val="single"/>
            </w:rPr>
          </w:pPr>
          <w:hyperlink w:anchor="_2f9rjqxbsp2">
            <w:r w:rsidR="00D52BCB">
              <w:rPr>
                <w:color w:val="1155CC"/>
                <w:u w:val="single"/>
              </w:rPr>
              <w:t>Functional Safety Requirements</w:t>
            </w:r>
          </w:hyperlink>
        </w:p>
        <w:p w:rsidR="009D5FE8" w:rsidRDefault="00ED74D4">
          <w:pPr>
            <w:spacing w:before="60" w:line="240" w:lineRule="auto"/>
            <w:ind w:left="360"/>
            <w:rPr>
              <w:color w:val="1155CC"/>
              <w:u w:val="single"/>
            </w:rPr>
          </w:pPr>
          <w:hyperlink w:anchor="_qp3s9pvua9mt">
            <w:r w:rsidR="00D52BCB">
              <w:rPr>
                <w:color w:val="1155CC"/>
                <w:u w:val="single"/>
              </w:rPr>
              <w:t>Refined System Architecture from Functional Safety Concept</w:t>
            </w:r>
          </w:hyperlink>
        </w:p>
        <w:p w:rsidR="009D5FE8" w:rsidRDefault="00ED74D4">
          <w:pPr>
            <w:spacing w:before="60" w:line="240" w:lineRule="auto"/>
            <w:ind w:left="720"/>
            <w:rPr>
              <w:color w:val="1155CC"/>
              <w:u w:val="single"/>
            </w:rPr>
          </w:pPr>
          <w:hyperlink w:anchor="_cqb49updinx4">
            <w:r w:rsidR="00D52BCB">
              <w:rPr>
                <w:color w:val="1155CC"/>
                <w:u w:val="single"/>
              </w:rPr>
              <w:t>Functional overview of architecture elements</w:t>
            </w:r>
          </w:hyperlink>
        </w:p>
        <w:p w:rsidR="009D5FE8" w:rsidRDefault="00ED74D4">
          <w:pPr>
            <w:spacing w:before="200" w:line="240" w:lineRule="auto"/>
            <w:rPr>
              <w:color w:val="1155CC"/>
              <w:u w:val="single"/>
            </w:rPr>
          </w:pPr>
          <w:hyperlink w:anchor="_mx8us8onanqo">
            <w:r w:rsidR="00D52BCB">
              <w:rPr>
                <w:color w:val="1155CC"/>
                <w:u w:val="single"/>
              </w:rPr>
              <w:t>Technical Safety Concept</w:t>
            </w:r>
          </w:hyperlink>
        </w:p>
        <w:p w:rsidR="009D5FE8" w:rsidRDefault="00ED74D4">
          <w:pPr>
            <w:spacing w:before="60" w:line="240" w:lineRule="auto"/>
            <w:ind w:left="360"/>
            <w:rPr>
              <w:color w:val="1155CC"/>
              <w:u w:val="single"/>
            </w:rPr>
          </w:pPr>
          <w:hyperlink w:anchor="_lnxjuovv6kca">
            <w:r w:rsidR="00D52BCB">
              <w:rPr>
                <w:color w:val="1155CC"/>
                <w:u w:val="single"/>
              </w:rPr>
              <w:t>Technical Safety Requirements</w:t>
            </w:r>
          </w:hyperlink>
        </w:p>
        <w:p w:rsidR="009D5FE8" w:rsidRDefault="00ED74D4">
          <w:pPr>
            <w:spacing w:before="60" w:line="240" w:lineRule="auto"/>
            <w:ind w:left="360"/>
            <w:rPr>
              <w:color w:val="1155CC"/>
              <w:u w:val="single"/>
            </w:rPr>
          </w:pPr>
          <w:hyperlink w:anchor="_74udkdvf7nod">
            <w:r w:rsidR="00D52BCB">
              <w:rPr>
                <w:color w:val="1155CC"/>
                <w:u w:val="single"/>
              </w:rPr>
              <w:t>Refinement of the System Architecture</w:t>
            </w:r>
          </w:hyperlink>
        </w:p>
        <w:p w:rsidR="009D5FE8" w:rsidRDefault="00ED74D4">
          <w:pPr>
            <w:spacing w:before="60" w:line="240" w:lineRule="auto"/>
            <w:ind w:left="360"/>
            <w:rPr>
              <w:color w:val="1155CC"/>
              <w:u w:val="single"/>
            </w:rPr>
          </w:pPr>
          <w:hyperlink w:anchor="_g2lqf7kmbspk">
            <w:r w:rsidR="00D52BCB">
              <w:rPr>
                <w:color w:val="1155CC"/>
                <w:u w:val="single"/>
              </w:rPr>
              <w:t>Allocation of Technical Safety Requirements to Architecture Elements</w:t>
            </w:r>
          </w:hyperlink>
        </w:p>
        <w:p w:rsidR="009D5FE8" w:rsidRDefault="00ED74D4">
          <w:pPr>
            <w:spacing w:before="60" w:after="80" w:line="240" w:lineRule="auto"/>
            <w:ind w:left="360"/>
            <w:rPr>
              <w:color w:val="1155CC"/>
              <w:u w:val="single"/>
            </w:rPr>
          </w:pPr>
          <w:hyperlink w:anchor="_4w6r8buy4lrp">
            <w:r w:rsidR="00D52BCB">
              <w:rPr>
                <w:color w:val="1155CC"/>
                <w:u w:val="single"/>
              </w:rPr>
              <w:t>Warning and Degradation Concept</w:t>
            </w:r>
          </w:hyperlink>
          <w:r w:rsidR="00D52BCB">
            <w:fldChar w:fldCharType="end"/>
          </w:r>
        </w:p>
      </w:sdtContent>
    </w:sdt>
    <w:p w:rsidR="009D5FE8" w:rsidRDefault="00D52BCB">
      <w:pPr>
        <w:pStyle w:val="Heading1"/>
        <w:contextualSpacing w:val="0"/>
      </w:pPr>
      <w:bookmarkStart w:id="24" w:name="_fulgh8sf1ocg" w:colFirst="0" w:colLast="0"/>
      <w:bookmarkEnd w:id="24"/>
      <w:r>
        <w:t>Purpose of the Technical Safety Concept</w:t>
      </w:r>
    </w:p>
    <w:p w:rsidR="009D5FE8" w:rsidRDefault="009D5FE8"/>
    <w:p w:rsidR="00BE068A" w:rsidRPr="00BE068A" w:rsidRDefault="00D52BCB">
      <w:pPr>
        <w:widowControl w:val="0"/>
        <w:spacing w:line="240" w:lineRule="auto"/>
        <w:rPr>
          <w:rPrChange w:id="25" w:author="Joshua Schoenfield" w:date="2018-01-02T21:02:00Z">
            <w:rPr>
              <w:b/>
              <w:color w:val="B7B7B7"/>
            </w:rPr>
          </w:rPrChange>
        </w:rPr>
        <w:pPrChange w:id="26" w:author="Joshua Schoenfield" w:date="2018-01-02T21:02:00Z">
          <w:pPr/>
        </w:pPrChange>
      </w:pPr>
      <w:del w:id="27" w:author="Joshua Schoenfield" w:date="2018-01-02T23:12:00Z">
        <w:r w:rsidDel="00D52BCB">
          <w:rPr>
            <w:b/>
            <w:color w:val="B7B7B7"/>
          </w:rPr>
          <w:delText>[Instructions: Answer what is the purpose of a technical safety concept?]</w:delText>
        </w:r>
      </w:del>
      <w:ins w:id="28" w:author="Joshua Schoenfield" w:date="2018-01-02T21:01:00Z">
        <w:r w:rsidR="00BE068A" w:rsidRPr="00BE068A">
          <w:rPr>
            <w:rPrChange w:id="29" w:author="Joshua Schoenfield" w:date="2018-01-02T21:02:00Z">
              <w:rPr>
                <w:b/>
                <w:color w:val="B7B7B7"/>
              </w:rPr>
            </w:rPrChange>
          </w:rPr>
          <w:t>The technical safety concept defines how the subsystems interact at the message level and describes how the ECUs communicate with each other.</w:t>
        </w:r>
      </w:ins>
      <w:ins w:id="30" w:author="Joshua Schoenfield" w:date="2018-01-02T21:09:00Z">
        <w:r w:rsidR="002F21C0">
          <w:t xml:space="preserve"> It will be defining new </w:t>
        </w:r>
      </w:ins>
      <w:ins w:id="31" w:author="Joshua Schoenfield" w:date="2018-01-02T21:10:00Z">
        <w:r w:rsidR="002F21C0">
          <w:t xml:space="preserve">specific technical safety </w:t>
        </w:r>
      </w:ins>
      <w:ins w:id="32" w:author="Joshua Schoenfield" w:date="2018-01-02T21:09:00Z">
        <w:r w:rsidR="002F21C0">
          <w:t>requirements</w:t>
        </w:r>
      </w:ins>
      <w:ins w:id="33" w:author="Joshua Schoenfield" w:date="2018-01-02T21:10:00Z">
        <w:r w:rsidR="002F21C0">
          <w:t xml:space="preserve">, based on the functional safety requirements outlined in the functional </w:t>
        </w:r>
        <w:r w:rsidR="002F21C0">
          <w:lastRenderedPageBreak/>
          <w:t>safety concept,</w:t>
        </w:r>
      </w:ins>
      <w:ins w:id="34" w:author="Joshua Schoenfield" w:date="2018-01-02T21:09:00Z">
        <w:r w:rsidR="002F21C0">
          <w:t xml:space="preserve"> and allocating these requirements to parts of the system architecture.</w:t>
        </w:r>
      </w:ins>
    </w:p>
    <w:p w:rsidR="009D5FE8" w:rsidRDefault="00D52BCB">
      <w:pPr>
        <w:pStyle w:val="Heading1"/>
        <w:contextualSpacing w:val="0"/>
      </w:pPr>
      <w:bookmarkStart w:id="35" w:name="_757cx6xm46zb" w:colFirst="0" w:colLast="0"/>
      <w:bookmarkEnd w:id="35"/>
      <w:r>
        <w:t>Inputs to the Technical Safety Concept</w:t>
      </w:r>
    </w:p>
    <w:p w:rsidR="009D5FE8" w:rsidRDefault="00D52BCB">
      <w:pPr>
        <w:pStyle w:val="Heading2"/>
        <w:contextualSpacing w:val="0"/>
      </w:pPr>
      <w:bookmarkStart w:id="36" w:name="_2f9rjqxbsp2" w:colFirst="0" w:colLast="0"/>
      <w:bookmarkEnd w:id="36"/>
      <w:r>
        <w:t>Functional Safety Requirements</w:t>
      </w:r>
    </w:p>
    <w:p w:rsidR="009D5FE8" w:rsidDel="00B74367" w:rsidRDefault="00D52BCB">
      <w:pPr>
        <w:rPr>
          <w:del w:id="37" w:author="Joshua Schoenfield" w:date="2018-01-02T22:56:00Z"/>
        </w:rPr>
      </w:pPr>
      <w:del w:id="38" w:author="Joshua Schoenfield" w:date="2018-01-02T22:56:00Z">
        <w:r w:rsidDel="00B74367">
          <w:rPr>
            <w:b/>
            <w:color w:val="B7B7B7"/>
          </w:rPr>
          <w:delText>[Instructions: Provide the functional safety requirements derived in the functional safety concept ]</w:delText>
        </w:r>
      </w:del>
    </w:p>
    <w:p w:rsidR="009D5FE8" w:rsidRDefault="009D5FE8"/>
    <w:p w:rsidR="009D5FE8" w:rsidRDefault="009D5FE8"/>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D5FE8">
        <w:tc>
          <w:tcPr>
            <w:tcW w:w="153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Safe State</w:t>
            </w:r>
          </w:p>
        </w:tc>
      </w:tr>
      <w:tr w:rsidR="00BE068A">
        <w:tc>
          <w:tcPr>
            <w:tcW w:w="1530" w:type="dxa"/>
            <w:tcMar>
              <w:top w:w="100" w:type="dxa"/>
              <w:left w:w="100" w:type="dxa"/>
              <w:bottom w:w="100" w:type="dxa"/>
              <w:right w:w="100" w:type="dxa"/>
            </w:tcMar>
          </w:tcPr>
          <w:p w:rsidR="00BE068A" w:rsidRDefault="00BE068A" w:rsidP="00BE068A">
            <w:pPr>
              <w:widowControl w:val="0"/>
              <w:spacing w:line="240" w:lineRule="auto"/>
            </w:pPr>
            <w:r>
              <w:t>Functional</w:t>
            </w:r>
          </w:p>
          <w:p w:rsidR="00BE068A" w:rsidRDefault="00BE068A" w:rsidP="00BE068A">
            <w:pPr>
              <w:widowControl w:val="0"/>
              <w:spacing w:line="240" w:lineRule="auto"/>
            </w:pPr>
            <w:r>
              <w:t>Safety</w:t>
            </w:r>
          </w:p>
          <w:p w:rsidR="00BE068A" w:rsidRDefault="00BE068A" w:rsidP="00BE068A">
            <w:pPr>
              <w:widowControl w:val="0"/>
              <w:spacing w:line="240" w:lineRule="auto"/>
            </w:pPr>
            <w:r>
              <w:t>Requirement</w:t>
            </w:r>
          </w:p>
          <w:p w:rsidR="00BE068A" w:rsidRDefault="00BE068A" w:rsidP="00BE068A">
            <w:pPr>
              <w:widowControl w:val="0"/>
              <w:spacing w:line="240" w:lineRule="auto"/>
            </w:pPr>
            <w:r>
              <w:t>01-01</w:t>
            </w:r>
          </w:p>
        </w:tc>
        <w:tc>
          <w:tcPr>
            <w:tcW w:w="4500" w:type="dxa"/>
            <w:tcMar>
              <w:top w:w="100" w:type="dxa"/>
              <w:left w:w="100" w:type="dxa"/>
              <w:bottom w:w="100" w:type="dxa"/>
              <w:right w:w="100" w:type="dxa"/>
            </w:tcMar>
          </w:tcPr>
          <w:p w:rsidR="00BE068A" w:rsidRDefault="00BE068A" w:rsidP="00BE068A">
            <w:pPr>
              <w:widowControl w:val="0"/>
            </w:pPr>
            <w:ins w:id="39" w:author="Joshua Schoenfield" w:date="2018-01-02T21:02:00Z">
              <w:r w:rsidRPr="00094C9F">
                <w:t xml:space="preserve">The electronic power steering ECU </w:t>
              </w:r>
              <w:r w:rsidRPr="00AB3930">
                <w:rPr>
                  <w:b/>
                </w:rPr>
                <w:t>shall</w:t>
              </w:r>
              <w:r w:rsidRPr="00AB3930">
                <w:t xml:space="preserve"> ensure that the lane departure oscillating torque amplitude is below </w:t>
              </w:r>
              <w:proofErr w:type="spellStart"/>
              <w:r w:rsidRPr="00AB3930">
                <w:t>Max_Torque_Amplitude</w:t>
              </w:r>
            </w:ins>
            <w:proofErr w:type="spellEnd"/>
          </w:p>
        </w:tc>
        <w:tc>
          <w:tcPr>
            <w:tcW w:w="360" w:type="dxa"/>
            <w:tcMar>
              <w:top w:w="100" w:type="dxa"/>
              <w:left w:w="100" w:type="dxa"/>
              <w:bottom w:w="100" w:type="dxa"/>
              <w:right w:w="100" w:type="dxa"/>
            </w:tcMar>
          </w:tcPr>
          <w:p w:rsidR="00BE068A" w:rsidRDefault="00BE068A" w:rsidP="00BE068A">
            <w:pPr>
              <w:widowControl w:val="0"/>
              <w:spacing w:line="240" w:lineRule="auto"/>
            </w:pPr>
            <w:ins w:id="40" w:author="Joshua Schoenfield" w:date="2018-01-02T21:03:00Z">
              <w:r>
                <w:t>C</w:t>
              </w:r>
            </w:ins>
          </w:p>
        </w:tc>
        <w:tc>
          <w:tcPr>
            <w:tcW w:w="1245" w:type="dxa"/>
            <w:tcMar>
              <w:top w:w="100" w:type="dxa"/>
              <w:left w:w="100" w:type="dxa"/>
              <w:bottom w:w="100" w:type="dxa"/>
              <w:right w:w="100" w:type="dxa"/>
            </w:tcMar>
          </w:tcPr>
          <w:p w:rsidR="00BE068A" w:rsidRDefault="00BE068A" w:rsidP="00BE068A">
            <w:pPr>
              <w:widowControl w:val="0"/>
              <w:spacing w:line="240" w:lineRule="auto"/>
            </w:pPr>
            <w:ins w:id="41" w:author="Joshua Schoenfield" w:date="2018-01-02T21:03:00Z">
              <w:r>
                <w:t xml:space="preserve">50 </w:t>
              </w:r>
              <w:proofErr w:type="spellStart"/>
              <w:r>
                <w:t>ms</w:t>
              </w:r>
            </w:ins>
            <w:proofErr w:type="spellEnd"/>
          </w:p>
        </w:tc>
        <w:tc>
          <w:tcPr>
            <w:tcW w:w="1920" w:type="dxa"/>
            <w:tcMar>
              <w:top w:w="100" w:type="dxa"/>
              <w:left w:w="100" w:type="dxa"/>
              <w:bottom w:w="100" w:type="dxa"/>
              <w:right w:w="100" w:type="dxa"/>
            </w:tcMar>
          </w:tcPr>
          <w:p w:rsidR="00BE068A" w:rsidRDefault="00BE068A" w:rsidP="00BE068A">
            <w:pPr>
              <w:widowControl w:val="0"/>
              <w:spacing w:line="240" w:lineRule="auto"/>
            </w:pPr>
            <w:ins w:id="42" w:author="Joshua Schoenfield" w:date="2018-01-02T21:03:00Z">
              <w:r>
                <w:t>L</w:t>
              </w:r>
              <w:r w:rsidRPr="00094C9F">
                <w:t>ane assistance output is set to zero</w:t>
              </w:r>
              <w:r>
                <w:t>, and the driver is able to steer.</w:t>
              </w:r>
            </w:ins>
          </w:p>
        </w:tc>
      </w:tr>
      <w:tr w:rsidR="00BE068A">
        <w:tc>
          <w:tcPr>
            <w:tcW w:w="1530" w:type="dxa"/>
            <w:tcMar>
              <w:top w:w="100" w:type="dxa"/>
              <w:left w:w="100" w:type="dxa"/>
              <w:bottom w:w="100" w:type="dxa"/>
              <w:right w:w="100" w:type="dxa"/>
            </w:tcMar>
          </w:tcPr>
          <w:p w:rsidR="00BE068A" w:rsidRDefault="00BE068A" w:rsidP="00BE068A">
            <w:pPr>
              <w:widowControl w:val="0"/>
              <w:spacing w:line="240" w:lineRule="auto"/>
            </w:pPr>
            <w:r>
              <w:t>Functional</w:t>
            </w:r>
          </w:p>
          <w:p w:rsidR="00BE068A" w:rsidRDefault="00BE068A" w:rsidP="00BE068A">
            <w:pPr>
              <w:widowControl w:val="0"/>
              <w:spacing w:line="240" w:lineRule="auto"/>
            </w:pPr>
            <w:r>
              <w:t>Safety</w:t>
            </w:r>
          </w:p>
          <w:p w:rsidR="00BE068A" w:rsidRDefault="00BE068A" w:rsidP="00BE068A">
            <w:pPr>
              <w:widowControl w:val="0"/>
              <w:spacing w:line="240" w:lineRule="auto"/>
            </w:pPr>
            <w:r>
              <w:t>Requirement</w:t>
            </w:r>
          </w:p>
          <w:p w:rsidR="00BE068A" w:rsidRDefault="00BE068A" w:rsidP="00BE068A">
            <w:pPr>
              <w:widowControl w:val="0"/>
              <w:spacing w:line="240" w:lineRule="auto"/>
            </w:pPr>
            <w:r>
              <w:t>01-02</w:t>
            </w:r>
          </w:p>
        </w:tc>
        <w:tc>
          <w:tcPr>
            <w:tcW w:w="4500" w:type="dxa"/>
            <w:tcMar>
              <w:top w:w="100" w:type="dxa"/>
              <w:left w:w="100" w:type="dxa"/>
              <w:bottom w:w="100" w:type="dxa"/>
              <w:right w:w="100" w:type="dxa"/>
            </w:tcMar>
          </w:tcPr>
          <w:p w:rsidR="00BE068A" w:rsidRDefault="00BE068A">
            <w:pPr>
              <w:widowControl w:val="0"/>
              <w:pBdr>
                <w:top w:val="none" w:sz="0" w:space="0" w:color="auto"/>
                <w:left w:val="none" w:sz="0" w:space="0" w:color="auto"/>
                <w:bottom w:val="none" w:sz="0" w:space="0" w:color="auto"/>
                <w:right w:val="none" w:sz="0" w:space="0" w:color="auto"/>
                <w:between w:val="none" w:sz="0" w:space="0" w:color="auto"/>
              </w:pBdr>
              <w:spacing w:line="240" w:lineRule="auto"/>
              <w:pPrChange w:id="43" w:author="Joshua Schoenfield" w:date="2018-01-02T21:02:00Z">
                <w:pPr>
                  <w:widowControl w:val="0"/>
                </w:pPr>
              </w:pPrChange>
            </w:pPr>
            <w:ins w:id="44" w:author="Joshua Schoenfield" w:date="2018-01-02T21:02:00Z">
              <w:r w:rsidRPr="00094C9F">
                <w:t xml:space="preserve">The electronic power steering ECU </w:t>
              </w:r>
              <w:r w:rsidRPr="00AB3930">
                <w:rPr>
                  <w:b/>
                </w:rPr>
                <w:t>shall</w:t>
              </w:r>
              <w:r w:rsidRPr="00AB3930">
                <w:t xml:space="preserve"> ensure that the lane departure oscillating torque frequency is below </w:t>
              </w:r>
              <w:proofErr w:type="spellStart"/>
              <w:r w:rsidRPr="00AB3930">
                <w:t>Max_Torque_Frequency</w:t>
              </w:r>
            </w:ins>
            <w:proofErr w:type="spellEnd"/>
          </w:p>
        </w:tc>
        <w:tc>
          <w:tcPr>
            <w:tcW w:w="360" w:type="dxa"/>
            <w:tcMar>
              <w:top w:w="100" w:type="dxa"/>
              <w:left w:w="100" w:type="dxa"/>
              <w:bottom w:w="100" w:type="dxa"/>
              <w:right w:w="100" w:type="dxa"/>
            </w:tcMar>
          </w:tcPr>
          <w:p w:rsidR="00BE068A" w:rsidRDefault="00BE068A" w:rsidP="00BE068A">
            <w:pPr>
              <w:widowControl w:val="0"/>
              <w:spacing w:line="240" w:lineRule="auto"/>
            </w:pPr>
            <w:ins w:id="45" w:author="Joshua Schoenfield" w:date="2018-01-02T21:03:00Z">
              <w:r>
                <w:t>C</w:t>
              </w:r>
            </w:ins>
          </w:p>
        </w:tc>
        <w:tc>
          <w:tcPr>
            <w:tcW w:w="1245" w:type="dxa"/>
            <w:tcMar>
              <w:top w:w="100" w:type="dxa"/>
              <w:left w:w="100" w:type="dxa"/>
              <w:bottom w:w="100" w:type="dxa"/>
              <w:right w:w="100" w:type="dxa"/>
            </w:tcMar>
          </w:tcPr>
          <w:p w:rsidR="00BE068A" w:rsidRDefault="00BE068A" w:rsidP="00BE068A">
            <w:pPr>
              <w:widowControl w:val="0"/>
              <w:spacing w:line="240" w:lineRule="auto"/>
            </w:pPr>
            <w:ins w:id="46" w:author="Joshua Schoenfield" w:date="2018-01-02T21:03:00Z">
              <w:r>
                <w:t xml:space="preserve">50 </w:t>
              </w:r>
              <w:proofErr w:type="spellStart"/>
              <w:r>
                <w:t>ms</w:t>
              </w:r>
            </w:ins>
            <w:proofErr w:type="spellEnd"/>
          </w:p>
        </w:tc>
        <w:tc>
          <w:tcPr>
            <w:tcW w:w="1920" w:type="dxa"/>
            <w:tcMar>
              <w:top w:w="100" w:type="dxa"/>
              <w:left w:w="100" w:type="dxa"/>
              <w:bottom w:w="100" w:type="dxa"/>
              <w:right w:w="100" w:type="dxa"/>
            </w:tcMar>
          </w:tcPr>
          <w:p w:rsidR="00BE068A" w:rsidRDefault="00BE068A" w:rsidP="00BE068A">
            <w:pPr>
              <w:widowControl w:val="0"/>
              <w:spacing w:line="240" w:lineRule="auto"/>
            </w:pPr>
            <w:ins w:id="47" w:author="Joshua Schoenfield" w:date="2018-01-02T21:03:00Z">
              <w:r>
                <w:t>L</w:t>
              </w:r>
              <w:r w:rsidRPr="00094C9F">
                <w:t>ane assistance output is set to zero</w:t>
              </w:r>
              <w:r>
                <w:t>, and the driver is able to steer.</w:t>
              </w:r>
            </w:ins>
          </w:p>
        </w:tc>
      </w:tr>
      <w:tr w:rsidR="00BE068A">
        <w:tc>
          <w:tcPr>
            <w:tcW w:w="1530" w:type="dxa"/>
            <w:tcMar>
              <w:top w:w="100" w:type="dxa"/>
              <w:left w:w="100" w:type="dxa"/>
              <w:bottom w:w="100" w:type="dxa"/>
              <w:right w:w="100" w:type="dxa"/>
            </w:tcMar>
          </w:tcPr>
          <w:p w:rsidR="00BE068A" w:rsidRDefault="00BE068A" w:rsidP="00BE068A">
            <w:pPr>
              <w:widowControl w:val="0"/>
              <w:spacing w:line="240" w:lineRule="auto"/>
            </w:pPr>
            <w:r>
              <w:t>Functional</w:t>
            </w:r>
          </w:p>
          <w:p w:rsidR="00BE068A" w:rsidRDefault="00BE068A" w:rsidP="00BE068A">
            <w:pPr>
              <w:widowControl w:val="0"/>
              <w:spacing w:line="240" w:lineRule="auto"/>
            </w:pPr>
            <w:r>
              <w:t>Safety</w:t>
            </w:r>
          </w:p>
          <w:p w:rsidR="00BE068A" w:rsidRDefault="00BE068A" w:rsidP="00BE068A">
            <w:pPr>
              <w:widowControl w:val="0"/>
              <w:spacing w:line="240" w:lineRule="auto"/>
            </w:pPr>
            <w:r>
              <w:t>Requirement</w:t>
            </w:r>
          </w:p>
          <w:p w:rsidR="00BE068A" w:rsidRDefault="00BE068A" w:rsidP="00BE068A">
            <w:pPr>
              <w:widowControl w:val="0"/>
              <w:spacing w:line="240" w:lineRule="auto"/>
            </w:pPr>
            <w:r>
              <w:t>02-01</w:t>
            </w:r>
          </w:p>
        </w:tc>
        <w:tc>
          <w:tcPr>
            <w:tcW w:w="4500" w:type="dxa"/>
            <w:tcMar>
              <w:top w:w="100" w:type="dxa"/>
              <w:left w:w="100" w:type="dxa"/>
              <w:bottom w:w="100" w:type="dxa"/>
              <w:right w:w="100" w:type="dxa"/>
            </w:tcMar>
          </w:tcPr>
          <w:p w:rsidR="00BE068A" w:rsidRDefault="00BE068A">
            <w:pPr>
              <w:widowControl w:val="0"/>
              <w:spacing w:line="240" w:lineRule="auto"/>
              <w:pPrChange w:id="48" w:author="Joshua Schoenfield" w:date="2018-01-02T21:03:00Z">
                <w:pPr>
                  <w:widowControl w:val="0"/>
                </w:pPr>
              </w:pPrChange>
            </w:pPr>
            <w:ins w:id="49" w:author="Joshua Schoenfield" w:date="2018-01-02T21:03:00Z">
              <w:r w:rsidRPr="00F02D8A">
                <w:t>T</w:t>
              </w:r>
              <w:r w:rsidRPr="00AB3930">
                <w:t xml:space="preserve">he electronic power steering ECU </w:t>
              </w:r>
              <w:r w:rsidRPr="00D75154">
                <w:rPr>
                  <w:b/>
                </w:rPr>
                <w:t>shall</w:t>
              </w:r>
              <w:r w:rsidRPr="00AB3930">
                <w:t xml:space="preserve"> ensure that the lane keeping assistance torque is applied for only </w:t>
              </w:r>
              <w:proofErr w:type="spellStart"/>
              <w:r w:rsidRPr="00AB3930">
                <w:t>Max_Duration</w:t>
              </w:r>
            </w:ins>
            <w:proofErr w:type="spellEnd"/>
          </w:p>
        </w:tc>
        <w:tc>
          <w:tcPr>
            <w:tcW w:w="360" w:type="dxa"/>
            <w:tcMar>
              <w:top w:w="100" w:type="dxa"/>
              <w:left w:w="100" w:type="dxa"/>
              <w:bottom w:w="100" w:type="dxa"/>
              <w:right w:w="100" w:type="dxa"/>
            </w:tcMar>
          </w:tcPr>
          <w:p w:rsidR="00BE068A" w:rsidRDefault="00BE068A" w:rsidP="00BE068A">
            <w:pPr>
              <w:widowControl w:val="0"/>
              <w:spacing w:line="240" w:lineRule="auto"/>
            </w:pPr>
            <w:ins w:id="50" w:author="Joshua Schoenfield" w:date="2018-01-02T21:03:00Z">
              <w:r>
                <w:t>B</w:t>
              </w:r>
            </w:ins>
          </w:p>
        </w:tc>
        <w:tc>
          <w:tcPr>
            <w:tcW w:w="1245" w:type="dxa"/>
            <w:tcMar>
              <w:top w:w="100" w:type="dxa"/>
              <w:left w:w="100" w:type="dxa"/>
              <w:bottom w:w="100" w:type="dxa"/>
              <w:right w:w="100" w:type="dxa"/>
            </w:tcMar>
          </w:tcPr>
          <w:p w:rsidR="00BE068A" w:rsidRDefault="00BE068A" w:rsidP="00BE068A">
            <w:pPr>
              <w:widowControl w:val="0"/>
              <w:spacing w:line="240" w:lineRule="auto"/>
            </w:pPr>
            <w:ins w:id="51" w:author="Joshua Schoenfield" w:date="2018-01-02T21:03:00Z">
              <w:r>
                <w:t xml:space="preserve">500 </w:t>
              </w:r>
              <w:proofErr w:type="spellStart"/>
              <w:r>
                <w:t>ms</w:t>
              </w:r>
            </w:ins>
            <w:proofErr w:type="spellEnd"/>
          </w:p>
        </w:tc>
        <w:tc>
          <w:tcPr>
            <w:tcW w:w="1920" w:type="dxa"/>
            <w:tcMar>
              <w:top w:w="100" w:type="dxa"/>
              <w:left w:w="100" w:type="dxa"/>
              <w:bottom w:w="100" w:type="dxa"/>
              <w:right w:w="100" w:type="dxa"/>
            </w:tcMar>
          </w:tcPr>
          <w:p w:rsidR="00BE068A" w:rsidRDefault="00BE068A" w:rsidP="00BE068A">
            <w:pPr>
              <w:widowControl w:val="0"/>
              <w:spacing w:line="240" w:lineRule="auto"/>
            </w:pPr>
            <w:ins w:id="52" w:author="Joshua Schoenfield" w:date="2018-01-02T21:03:00Z">
              <w:r>
                <w:t>L</w:t>
              </w:r>
              <w:r w:rsidRPr="00094C9F">
                <w:t>ane assistance output is set to zero</w:t>
              </w:r>
              <w:r>
                <w:t>, and the driver is able to steer.</w:t>
              </w:r>
            </w:ins>
          </w:p>
        </w:tc>
      </w:tr>
    </w:tbl>
    <w:p w:rsidR="009D5FE8" w:rsidRDefault="009D5FE8"/>
    <w:p w:rsidR="009D5FE8" w:rsidRDefault="009D5FE8"/>
    <w:p w:rsidR="009D5FE8" w:rsidRDefault="009D5FE8"/>
    <w:p w:rsidR="009D5FE8" w:rsidRDefault="00D52BCB">
      <w:pPr>
        <w:pStyle w:val="Heading2"/>
        <w:contextualSpacing w:val="0"/>
        <w:rPr>
          <w:ins w:id="53" w:author="Joshua Schoenfield" w:date="2018-01-02T23:11:00Z"/>
        </w:rPr>
      </w:pPr>
      <w:bookmarkStart w:id="54" w:name="_qp3s9pvua9mt" w:colFirst="0" w:colLast="0"/>
      <w:bookmarkEnd w:id="54"/>
      <w:r>
        <w:t>Refined System Architecture from Functional Safety Concept</w:t>
      </w:r>
    </w:p>
    <w:p w:rsidR="00D52BCB" w:rsidRPr="00D52BCB" w:rsidRDefault="00D52BCB">
      <w:pPr>
        <w:rPr>
          <w:rPrChange w:id="55" w:author="Joshua Schoenfield" w:date="2018-01-02T23:11:00Z">
            <w:rPr/>
          </w:rPrChange>
        </w:rPr>
        <w:pPrChange w:id="56" w:author="Joshua Schoenfield" w:date="2018-01-02T23:11:00Z">
          <w:pPr>
            <w:pStyle w:val="Heading2"/>
            <w:contextualSpacing w:val="0"/>
          </w:pPr>
        </w:pPrChange>
      </w:pPr>
      <w:ins w:id="57" w:author="Joshua Schoenfield" w:date="2018-01-02T23:11:00Z">
        <w:r>
          <w:t>A diagram of the refined system architecture from the functional safety concept can be found in the following image:</w:t>
        </w:r>
      </w:ins>
    </w:p>
    <w:p w:rsidR="009D5FE8" w:rsidRDefault="009D5FE8"/>
    <w:p w:rsidR="00BE068A" w:rsidRDefault="00D52BCB">
      <w:del w:id="58" w:author="Joshua Schoenfield" w:date="2018-01-02T23:11:00Z">
        <w:r w:rsidDel="00D52BCB">
          <w:rPr>
            <w:b/>
            <w:color w:val="B7B7B7"/>
          </w:rPr>
          <w:lastRenderedPageBreak/>
          <w:delText>[Instructions: Provide the refined system architecture from the functional safety concept]</w:delText>
        </w:r>
      </w:del>
      <w:ins w:id="59" w:author="Joshua Schoenfield" w:date="2018-01-02T21:04:00Z">
        <w:r w:rsidR="00BE068A" w:rsidRPr="004A0AC5">
          <w:rPr>
            <w:noProof/>
            <w:lang w:val="en-US"/>
          </w:rPr>
          <w:drawing>
            <wp:inline distT="0" distB="0" distL="0" distR="0" wp14:anchorId="4EC252C4" wp14:editId="0FEE0C69">
              <wp:extent cx="5943600" cy="3343275"/>
              <wp:effectExtent l="0" t="0" r="0" b="9525"/>
              <wp:docPr id="5" name="Picture 5" descr="C:\Users\Joshua\Dropbox\Udacity\CarND\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Dropbox\Udacity\CarND\CarND-Functional-Safety-Project\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ins>
    </w:p>
    <w:p w:rsidR="009D5FE8" w:rsidRDefault="009D5FE8"/>
    <w:p w:rsidR="009D5FE8" w:rsidRDefault="009D5FE8">
      <w:pPr>
        <w:pStyle w:val="Heading3"/>
        <w:contextualSpacing w:val="0"/>
      </w:pPr>
      <w:bookmarkStart w:id="60" w:name="_qvk4x8rvn2fn" w:colFirst="0" w:colLast="0"/>
      <w:bookmarkEnd w:id="60"/>
    </w:p>
    <w:p w:rsidR="009D5FE8" w:rsidRDefault="00D52BCB">
      <w:pPr>
        <w:pStyle w:val="Heading3"/>
        <w:contextualSpacing w:val="0"/>
      </w:pPr>
      <w:bookmarkStart w:id="61" w:name="_cqb49updinx4" w:colFirst="0" w:colLast="0"/>
      <w:bookmarkEnd w:id="61"/>
      <w:r>
        <w:t>Functional overview of architecture elements</w:t>
      </w:r>
    </w:p>
    <w:p w:rsidR="009D5FE8" w:rsidDel="00B74367" w:rsidRDefault="00D52BCB">
      <w:pPr>
        <w:rPr>
          <w:del w:id="62" w:author="Joshua Schoenfield" w:date="2018-01-02T22:56:00Z"/>
        </w:rPr>
      </w:pPr>
      <w:del w:id="63" w:author="Joshua Schoenfield" w:date="2018-01-02T22:56:00Z">
        <w:r w:rsidDel="00B74367">
          <w:rPr>
            <w:b/>
            <w:color w:val="B7B7B7"/>
          </w:rPr>
          <w:delText>[Instructions: Provide a description for each functional safety element; what is each element's purpose in the lane assistance item? ]</w:delText>
        </w:r>
      </w:del>
    </w:p>
    <w:p w:rsidR="009D5FE8" w:rsidRDefault="009D5FE8"/>
    <w:p w:rsidR="009D5FE8" w:rsidRDefault="009D5FE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D5FE8">
        <w:tc>
          <w:tcPr>
            <w:tcW w:w="412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Description</w:t>
            </w:r>
          </w:p>
        </w:tc>
      </w:tr>
      <w:tr w:rsidR="002F21C0">
        <w:tc>
          <w:tcPr>
            <w:tcW w:w="4125" w:type="dxa"/>
            <w:tcMar>
              <w:top w:w="100" w:type="dxa"/>
              <w:left w:w="100" w:type="dxa"/>
              <w:bottom w:w="100" w:type="dxa"/>
              <w:right w:w="100" w:type="dxa"/>
            </w:tcMar>
          </w:tcPr>
          <w:p w:rsidR="002F21C0" w:rsidRDefault="002F21C0" w:rsidP="002F21C0">
            <w:pPr>
              <w:widowControl w:val="0"/>
              <w:spacing w:line="240" w:lineRule="auto"/>
            </w:pPr>
            <w:r>
              <w:t>Camera Sensor</w:t>
            </w:r>
          </w:p>
        </w:tc>
        <w:tc>
          <w:tcPr>
            <w:tcW w:w="5235" w:type="dxa"/>
            <w:tcMar>
              <w:top w:w="100" w:type="dxa"/>
              <w:left w:w="100" w:type="dxa"/>
              <w:bottom w:w="100" w:type="dxa"/>
              <w:right w:w="100" w:type="dxa"/>
            </w:tcMar>
          </w:tcPr>
          <w:p w:rsidR="002F21C0" w:rsidRDefault="002F21C0" w:rsidP="002F21C0">
            <w:pPr>
              <w:widowControl w:val="0"/>
              <w:spacing w:line="240" w:lineRule="auto"/>
            </w:pPr>
            <w:ins w:id="64" w:author="Joshua Schoenfield" w:date="2018-01-02T21:11:00Z">
              <w:r>
                <w:t>The camera sensor reads in images from the road and reports these images to the Camera Sensor ECU</w:t>
              </w:r>
            </w:ins>
          </w:p>
        </w:tc>
      </w:tr>
      <w:tr w:rsidR="002F21C0">
        <w:tc>
          <w:tcPr>
            <w:tcW w:w="4125" w:type="dxa"/>
            <w:tcMar>
              <w:top w:w="100" w:type="dxa"/>
              <w:left w:w="100" w:type="dxa"/>
              <w:bottom w:w="100" w:type="dxa"/>
              <w:right w:w="100" w:type="dxa"/>
            </w:tcMar>
          </w:tcPr>
          <w:p w:rsidR="002F21C0" w:rsidRDefault="002F21C0" w:rsidP="002F21C0">
            <w:pPr>
              <w:widowControl w:val="0"/>
              <w:spacing w:line="240" w:lineRule="auto"/>
            </w:pPr>
            <w:r>
              <w:t>Camera Sensor ECU - Lane Sensing</w:t>
            </w:r>
          </w:p>
        </w:tc>
        <w:tc>
          <w:tcPr>
            <w:tcW w:w="5235" w:type="dxa"/>
            <w:tcMar>
              <w:top w:w="100" w:type="dxa"/>
              <w:left w:w="100" w:type="dxa"/>
              <w:bottom w:w="100" w:type="dxa"/>
              <w:right w:w="100" w:type="dxa"/>
            </w:tcMar>
          </w:tcPr>
          <w:p w:rsidR="002F21C0" w:rsidRDefault="002F21C0" w:rsidP="00D75154">
            <w:pPr>
              <w:widowControl w:val="0"/>
              <w:spacing w:line="240" w:lineRule="auto"/>
            </w:pPr>
            <w:ins w:id="65" w:author="Joshua Schoenfield" w:date="2018-01-02T21:11:00Z">
              <w:r>
                <w:t xml:space="preserve">The camera sensor ECU – Lane Sensing module </w:t>
              </w:r>
            </w:ins>
            <w:ins w:id="66" w:author="Joshua Schoenfield" w:date="2018-01-02T21:12:00Z">
              <w:r>
                <w:t>identifies when the vehicle’s position within its lane and sends that information to the Torque request</w:t>
              </w:r>
            </w:ins>
            <w:ins w:id="67" w:author="Joshua Schoenfield" w:date="2018-01-02T21:13:00Z">
              <w:r>
                <w:t xml:space="preserve"> generator.</w:t>
              </w:r>
            </w:ins>
            <w:ins w:id="68" w:author="Joshua Schoenfield" w:date="2018-01-02T21:12:00Z">
              <w:r>
                <w:t xml:space="preserve"> </w:t>
              </w:r>
            </w:ins>
          </w:p>
        </w:tc>
      </w:tr>
      <w:tr w:rsidR="002F21C0">
        <w:tc>
          <w:tcPr>
            <w:tcW w:w="4125" w:type="dxa"/>
            <w:tcMar>
              <w:top w:w="100" w:type="dxa"/>
              <w:left w:w="100" w:type="dxa"/>
              <w:bottom w:w="100" w:type="dxa"/>
              <w:right w:w="100" w:type="dxa"/>
            </w:tcMar>
          </w:tcPr>
          <w:p w:rsidR="002F21C0" w:rsidRDefault="002F21C0" w:rsidP="002F21C0">
            <w:pPr>
              <w:widowControl w:val="0"/>
              <w:spacing w:line="240" w:lineRule="auto"/>
            </w:pPr>
            <w:r>
              <w:t>Camera Sensor ECU - Torque request generator</w:t>
            </w:r>
          </w:p>
        </w:tc>
        <w:tc>
          <w:tcPr>
            <w:tcW w:w="5235" w:type="dxa"/>
            <w:tcMar>
              <w:top w:w="100" w:type="dxa"/>
              <w:left w:w="100" w:type="dxa"/>
              <w:bottom w:w="100" w:type="dxa"/>
              <w:right w:w="100" w:type="dxa"/>
            </w:tcMar>
          </w:tcPr>
          <w:p w:rsidR="002F21C0" w:rsidRDefault="002F21C0" w:rsidP="002F21C0">
            <w:pPr>
              <w:widowControl w:val="0"/>
              <w:spacing w:line="240" w:lineRule="auto"/>
            </w:pPr>
            <w:ins w:id="69" w:author="Joshua Schoenfield" w:date="2018-01-02T21:13:00Z">
              <w:r>
                <w:t>The Camera Sensor ECU – Torque request generator element takes the information about the car’s position within its lane and generates the appropriate torque to request from the Electronic St</w:t>
              </w:r>
            </w:ins>
            <w:ins w:id="70" w:author="Joshua Schoenfield" w:date="2018-01-02T21:14:00Z">
              <w:r>
                <w:t>eering ECU</w:t>
              </w:r>
            </w:ins>
          </w:p>
        </w:tc>
      </w:tr>
      <w:tr w:rsidR="002F21C0">
        <w:tc>
          <w:tcPr>
            <w:tcW w:w="4125" w:type="dxa"/>
            <w:tcMar>
              <w:top w:w="100" w:type="dxa"/>
              <w:left w:w="100" w:type="dxa"/>
              <w:bottom w:w="100" w:type="dxa"/>
              <w:right w:w="100" w:type="dxa"/>
            </w:tcMar>
          </w:tcPr>
          <w:p w:rsidR="002F21C0" w:rsidRDefault="002F21C0" w:rsidP="002F21C0">
            <w:pPr>
              <w:widowControl w:val="0"/>
              <w:spacing w:line="240" w:lineRule="auto"/>
            </w:pPr>
            <w:r>
              <w:t>Car Display</w:t>
            </w:r>
          </w:p>
        </w:tc>
        <w:tc>
          <w:tcPr>
            <w:tcW w:w="5235" w:type="dxa"/>
            <w:tcMar>
              <w:top w:w="100" w:type="dxa"/>
              <w:left w:w="100" w:type="dxa"/>
              <w:bottom w:w="100" w:type="dxa"/>
              <w:right w:w="100" w:type="dxa"/>
            </w:tcMar>
          </w:tcPr>
          <w:p w:rsidR="002F21C0" w:rsidRDefault="002F21C0" w:rsidP="002F21C0">
            <w:pPr>
              <w:widowControl w:val="0"/>
              <w:spacing w:line="240" w:lineRule="auto"/>
            </w:pPr>
            <w:ins w:id="71" w:author="Joshua Schoenfield" w:date="2018-01-02T21:14:00Z">
              <w:r>
                <w:t>Displays information about the status of the Lane Assistance System to the driver</w:t>
              </w:r>
            </w:ins>
          </w:p>
        </w:tc>
      </w:tr>
      <w:tr w:rsidR="002F21C0">
        <w:tc>
          <w:tcPr>
            <w:tcW w:w="4125" w:type="dxa"/>
            <w:tcMar>
              <w:top w:w="100" w:type="dxa"/>
              <w:left w:w="100" w:type="dxa"/>
              <w:bottom w:w="100" w:type="dxa"/>
              <w:right w:w="100" w:type="dxa"/>
            </w:tcMar>
          </w:tcPr>
          <w:p w:rsidR="002F21C0" w:rsidRDefault="002F21C0" w:rsidP="002F21C0">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rsidR="002F21C0" w:rsidRDefault="002F21C0" w:rsidP="002F21C0">
            <w:pPr>
              <w:widowControl w:val="0"/>
              <w:spacing w:line="240" w:lineRule="auto"/>
            </w:pPr>
            <w:ins w:id="72" w:author="Joshua Schoenfield" w:date="2018-01-02T21:16:00Z">
              <w:r>
                <w:t xml:space="preserve">Summarizes the on/off status of </w:t>
              </w:r>
            </w:ins>
            <w:ins w:id="73" w:author="Joshua Schoenfield" w:date="2018-01-02T21:17:00Z">
              <w:r>
                <w:t>the Lane Assistance Item, in preparation for display to the driver by the Car Display Element</w:t>
              </w:r>
            </w:ins>
          </w:p>
        </w:tc>
      </w:tr>
      <w:tr w:rsidR="002F21C0">
        <w:tc>
          <w:tcPr>
            <w:tcW w:w="4125" w:type="dxa"/>
            <w:tcMar>
              <w:top w:w="100" w:type="dxa"/>
              <w:left w:w="100" w:type="dxa"/>
              <w:bottom w:w="100" w:type="dxa"/>
              <w:right w:w="100" w:type="dxa"/>
            </w:tcMar>
          </w:tcPr>
          <w:p w:rsidR="002F21C0" w:rsidRDefault="002F21C0" w:rsidP="002F21C0">
            <w:pPr>
              <w:widowControl w:val="0"/>
              <w:spacing w:line="240" w:lineRule="auto"/>
            </w:pPr>
            <w:r>
              <w:t>Car Display ECU - Lane Assistant Active/Inactive</w:t>
            </w:r>
          </w:p>
        </w:tc>
        <w:tc>
          <w:tcPr>
            <w:tcW w:w="5235" w:type="dxa"/>
            <w:tcMar>
              <w:top w:w="100" w:type="dxa"/>
              <w:left w:w="100" w:type="dxa"/>
              <w:bottom w:w="100" w:type="dxa"/>
              <w:right w:w="100" w:type="dxa"/>
            </w:tcMar>
          </w:tcPr>
          <w:p w:rsidR="002F21C0" w:rsidRDefault="002F21C0" w:rsidP="00D75154">
            <w:pPr>
              <w:widowControl w:val="0"/>
              <w:spacing w:line="240" w:lineRule="auto"/>
            </w:pPr>
            <w:ins w:id="74" w:author="Joshua Schoenfield" w:date="2018-01-02T21:17:00Z">
              <w:r>
                <w:t>Summarizes the active/inactive status of the Lane Assistance Item, in preparation for display to the driver by the Car Display Element</w:t>
              </w:r>
            </w:ins>
          </w:p>
        </w:tc>
      </w:tr>
      <w:tr w:rsidR="002F21C0">
        <w:tc>
          <w:tcPr>
            <w:tcW w:w="4125" w:type="dxa"/>
            <w:tcMar>
              <w:top w:w="100" w:type="dxa"/>
              <w:left w:w="100" w:type="dxa"/>
              <w:bottom w:w="100" w:type="dxa"/>
              <w:right w:w="100" w:type="dxa"/>
            </w:tcMar>
          </w:tcPr>
          <w:p w:rsidR="002F21C0" w:rsidRDefault="002F21C0" w:rsidP="002F21C0">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2F21C0" w:rsidRDefault="002F21C0" w:rsidP="002F21C0">
            <w:pPr>
              <w:widowControl w:val="0"/>
              <w:spacing w:line="240" w:lineRule="auto"/>
            </w:pPr>
            <w:ins w:id="75" w:author="Joshua Schoenfield" w:date="2018-01-02T21:18:00Z">
              <w:r>
                <w:t>Generates a warning for display to the Driver on the Car Display in the event of a detected malfunction with the Lane Assistance item</w:t>
              </w:r>
            </w:ins>
          </w:p>
        </w:tc>
      </w:tr>
      <w:tr w:rsidR="002F21C0">
        <w:tc>
          <w:tcPr>
            <w:tcW w:w="4125" w:type="dxa"/>
            <w:tcMar>
              <w:top w:w="100" w:type="dxa"/>
              <w:left w:w="100" w:type="dxa"/>
              <w:bottom w:w="100" w:type="dxa"/>
              <w:right w:w="100" w:type="dxa"/>
            </w:tcMar>
          </w:tcPr>
          <w:p w:rsidR="002F21C0" w:rsidRDefault="002F21C0" w:rsidP="002F21C0">
            <w:pPr>
              <w:widowControl w:val="0"/>
              <w:spacing w:line="240" w:lineRule="auto"/>
            </w:pPr>
            <w:r>
              <w:t>Driver Steering Torque Sensor</w:t>
            </w:r>
          </w:p>
        </w:tc>
        <w:tc>
          <w:tcPr>
            <w:tcW w:w="5235" w:type="dxa"/>
            <w:tcMar>
              <w:top w:w="100" w:type="dxa"/>
              <w:left w:w="100" w:type="dxa"/>
              <w:bottom w:w="100" w:type="dxa"/>
              <w:right w:w="100" w:type="dxa"/>
            </w:tcMar>
          </w:tcPr>
          <w:p w:rsidR="002F21C0" w:rsidRPr="002F21C0" w:rsidRDefault="002F21C0" w:rsidP="002F21C0">
            <w:pPr>
              <w:widowControl w:val="0"/>
              <w:spacing w:line="240" w:lineRule="auto"/>
              <w:rPr>
                <w:rPrChange w:id="76" w:author="Joshua Schoenfield" w:date="2018-01-02T21:19:00Z">
                  <w:rPr>
                    <w:b/>
                  </w:rPr>
                </w:rPrChange>
              </w:rPr>
            </w:pPr>
            <w:ins w:id="77" w:author="Joshua Schoenfield" w:date="2018-01-02T21:19:00Z">
              <w:r>
                <w:t xml:space="preserve">Senses the torque provided to the steering wheel by the driver and provides that information to the Electronic Power Steering ECU – Driver Steering Torque module </w:t>
              </w:r>
            </w:ins>
          </w:p>
        </w:tc>
      </w:tr>
      <w:tr w:rsidR="002F21C0">
        <w:tc>
          <w:tcPr>
            <w:tcW w:w="4125" w:type="dxa"/>
            <w:tcMar>
              <w:top w:w="100" w:type="dxa"/>
              <w:left w:w="100" w:type="dxa"/>
              <w:bottom w:w="100" w:type="dxa"/>
              <w:right w:w="100" w:type="dxa"/>
            </w:tcMar>
          </w:tcPr>
          <w:p w:rsidR="002F21C0" w:rsidRDefault="002F21C0" w:rsidP="002F21C0">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2F21C0" w:rsidRDefault="00121AE2" w:rsidP="002F21C0">
            <w:pPr>
              <w:widowControl w:val="0"/>
              <w:spacing w:line="240" w:lineRule="auto"/>
            </w:pPr>
            <w:ins w:id="78" w:author="Joshua Schoenfield" w:date="2018-01-02T21:20:00Z">
              <w:r>
                <w:t>Processes the messages from the Driver Steering Torque Sensor for use by the EPS ECU Final Torque Element</w:t>
              </w:r>
            </w:ins>
          </w:p>
        </w:tc>
      </w:tr>
      <w:tr w:rsidR="002F21C0">
        <w:tc>
          <w:tcPr>
            <w:tcW w:w="4125" w:type="dxa"/>
            <w:tcMar>
              <w:top w:w="100" w:type="dxa"/>
              <w:left w:w="100" w:type="dxa"/>
              <w:bottom w:w="100" w:type="dxa"/>
              <w:right w:w="100" w:type="dxa"/>
            </w:tcMar>
          </w:tcPr>
          <w:p w:rsidR="002F21C0" w:rsidRDefault="002F21C0" w:rsidP="002F21C0">
            <w:pPr>
              <w:widowControl w:val="0"/>
              <w:spacing w:line="240" w:lineRule="auto"/>
            </w:pPr>
            <w:r>
              <w:t>EPS ECU - Normal Lane Assistance Functionality</w:t>
            </w:r>
          </w:p>
        </w:tc>
        <w:tc>
          <w:tcPr>
            <w:tcW w:w="5235" w:type="dxa"/>
            <w:tcMar>
              <w:top w:w="100" w:type="dxa"/>
              <w:left w:w="100" w:type="dxa"/>
              <w:bottom w:w="100" w:type="dxa"/>
              <w:right w:w="100" w:type="dxa"/>
            </w:tcMar>
          </w:tcPr>
          <w:p w:rsidR="002F21C0" w:rsidRDefault="00121AE2" w:rsidP="00D75154">
            <w:pPr>
              <w:widowControl w:val="0"/>
              <w:spacing w:line="240" w:lineRule="auto"/>
            </w:pPr>
            <w:ins w:id="79" w:author="Joshua Schoenfield" w:date="2018-01-02T21:21:00Z">
              <w:r>
                <w:t xml:space="preserve">Processes the messages from the Driver Steering Torque Sensor for use by the Camera ECU Torque Request Generator Element. Sends </w:t>
              </w:r>
            </w:ins>
            <w:ins w:id="80" w:author="Joshua Schoenfield" w:date="2018-01-02T21:22:00Z">
              <w:r>
                <w:t>the normal lane assistance functionality for processing by the Lane Assistance Functional Safety Element</w:t>
              </w:r>
            </w:ins>
          </w:p>
        </w:tc>
      </w:tr>
      <w:tr w:rsidR="002F21C0">
        <w:tc>
          <w:tcPr>
            <w:tcW w:w="4125" w:type="dxa"/>
            <w:tcMar>
              <w:top w:w="100" w:type="dxa"/>
              <w:left w:w="100" w:type="dxa"/>
              <w:bottom w:w="100" w:type="dxa"/>
              <w:right w:w="100" w:type="dxa"/>
            </w:tcMar>
          </w:tcPr>
          <w:p w:rsidR="002F21C0" w:rsidRDefault="002F21C0" w:rsidP="002F21C0">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2F21C0" w:rsidRDefault="00121AE2" w:rsidP="00D75154">
            <w:pPr>
              <w:widowControl w:val="0"/>
              <w:spacing w:line="240" w:lineRule="auto"/>
            </w:pPr>
            <w:ins w:id="81" w:author="Joshua Schoenfield" w:date="2018-01-02T21:23:00Z">
              <w:r>
                <w:t xml:space="preserve">Implements the safety goals associated with the Lane Departure Warning, by modulating </w:t>
              </w:r>
            </w:ins>
            <w:ins w:id="82" w:author="Joshua Schoenfield" w:date="2018-01-02T21:24:00Z">
              <w:r>
                <w:t xml:space="preserve">the final torque requested and by sending </w:t>
              </w:r>
            </w:ins>
            <w:ins w:id="83" w:author="Joshua Schoenfield" w:date="2018-01-02T21:25:00Z">
              <w:r>
                <w:t>status messages to the Car Display ECU</w:t>
              </w:r>
            </w:ins>
          </w:p>
        </w:tc>
      </w:tr>
      <w:tr w:rsidR="00121AE2">
        <w:tc>
          <w:tcPr>
            <w:tcW w:w="4125" w:type="dxa"/>
            <w:tcMar>
              <w:top w:w="100" w:type="dxa"/>
              <w:left w:w="100" w:type="dxa"/>
              <w:bottom w:w="100" w:type="dxa"/>
              <w:right w:w="100" w:type="dxa"/>
            </w:tcMar>
          </w:tcPr>
          <w:p w:rsidR="00121AE2" w:rsidRDefault="00121AE2" w:rsidP="00121AE2">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121AE2" w:rsidRDefault="00121AE2" w:rsidP="00D75154">
            <w:pPr>
              <w:widowControl w:val="0"/>
              <w:spacing w:line="240" w:lineRule="auto"/>
            </w:pPr>
            <w:ins w:id="84" w:author="Joshua Schoenfield" w:date="2018-01-02T21:25:00Z">
              <w:r>
                <w:t>Implements the safety goals associated with the Lane Keeping Assistant, by modulating the final torque requested and by sending status messages to the Car Display ECU</w:t>
              </w:r>
            </w:ins>
          </w:p>
        </w:tc>
      </w:tr>
      <w:tr w:rsidR="00121AE2">
        <w:tc>
          <w:tcPr>
            <w:tcW w:w="4125" w:type="dxa"/>
            <w:tcMar>
              <w:top w:w="100" w:type="dxa"/>
              <w:left w:w="100" w:type="dxa"/>
              <w:bottom w:w="100" w:type="dxa"/>
              <w:right w:w="100" w:type="dxa"/>
            </w:tcMar>
          </w:tcPr>
          <w:p w:rsidR="00121AE2" w:rsidRDefault="00121AE2" w:rsidP="00121AE2">
            <w:pPr>
              <w:widowControl w:val="0"/>
              <w:spacing w:line="240" w:lineRule="auto"/>
            </w:pPr>
            <w:r>
              <w:t>EPS ECU - Final Torque</w:t>
            </w:r>
          </w:p>
        </w:tc>
        <w:tc>
          <w:tcPr>
            <w:tcW w:w="5235" w:type="dxa"/>
            <w:tcMar>
              <w:top w:w="100" w:type="dxa"/>
              <w:left w:w="100" w:type="dxa"/>
              <w:bottom w:w="100" w:type="dxa"/>
              <w:right w:w="100" w:type="dxa"/>
            </w:tcMar>
          </w:tcPr>
          <w:p w:rsidR="00121AE2" w:rsidRDefault="00121AE2" w:rsidP="00121AE2">
            <w:pPr>
              <w:widowControl w:val="0"/>
              <w:spacing w:line="240" w:lineRule="auto"/>
            </w:pPr>
            <w:ins w:id="85" w:author="Joshua Schoenfield" w:date="2018-01-02T21:25:00Z">
              <w:r>
                <w:t xml:space="preserve">Calculates the total torque required to be provided by the </w:t>
              </w:r>
            </w:ins>
            <w:ins w:id="86" w:author="Joshua Schoenfield" w:date="2018-01-02T21:26:00Z">
              <w:r>
                <w:t>Motor, taking into account the safe values provided by the LA Safety Functionality elements and the torque already being provided by the driver.</w:t>
              </w:r>
            </w:ins>
          </w:p>
        </w:tc>
      </w:tr>
      <w:tr w:rsidR="00121AE2">
        <w:tc>
          <w:tcPr>
            <w:tcW w:w="4125" w:type="dxa"/>
            <w:tcMar>
              <w:top w:w="100" w:type="dxa"/>
              <w:left w:w="100" w:type="dxa"/>
              <w:bottom w:w="100" w:type="dxa"/>
              <w:right w:w="100" w:type="dxa"/>
            </w:tcMar>
          </w:tcPr>
          <w:p w:rsidR="00121AE2" w:rsidRDefault="00121AE2" w:rsidP="00121AE2">
            <w:pPr>
              <w:widowControl w:val="0"/>
              <w:spacing w:line="240" w:lineRule="auto"/>
            </w:pPr>
            <w:r>
              <w:t>Motor</w:t>
            </w:r>
          </w:p>
        </w:tc>
        <w:tc>
          <w:tcPr>
            <w:tcW w:w="5235" w:type="dxa"/>
            <w:tcMar>
              <w:top w:w="100" w:type="dxa"/>
              <w:left w:w="100" w:type="dxa"/>
              <w:bottom w:w="100" w:type="dxa"/>
              <w:right w:w="100" w:type="dxa"/>
            </w:tcMar>
          </w:tcPr>
          <w:p w:rsidR="00121AE2" w:rsidRDefault="00121AE2" w:rsidP="00121AE2">
            <w:pPr>
              <w:widowControl w:val="0"/>
              <w:spacing w:line="240" w:lineRule="auto"/>
            </w:pPr>
            <w:ins w:id="87" w:author="Joshua Schoenfield" w:date="2018-01-02T21:27:00Z">
              <w:r>
                <w:t>Receives the final torque value from the EPS ECU and applies it to the steering wheel.</w:t>
              </w:r>
            </w:ins>
          </w:p>
        </w:tc>
      </w:tr>
    </w:tbl>
    <w:p w:rsidR="009D5FE8" w:rsidRDefault="009D5FE8"/>
    <w:p w:rsidR="009D5FE8" w:rsidRDefault="00D52BCB">
      <w:pPr>
        <w:pStyle w:val="Heading1"/>
        <w:contextualSpacing w:val="0"/>
      </w:pPr>
      <w:bookmarkStart w:id="88" w:name="_mx8us8onanqo" w:colFirst="0" w:colLast="0"/>
      <w:bookmarkEnd w:id="88"/>
      <w:r>
        <w:t>Technical Safety Concept</w:t>
      </w:r>
    </w:p>
    <w:p w:rsidR="009D5FE8" w:rsidRDefault="009D5FE8"/>
    <w:p w:rsidR="009D5FE8" w:rsidRDefault="00D52BCB">
      <w:pPr>
        <w:pStyle w:val="Heading2"/>
        <w:contextualSpacing w:val="0"/>
      </w:pPr>
      <w:bookmarkStart w:id="89" w:name="_lnxjuovv6kca" w:colFirst="0" w:colLast="0"/>
      <w:bookmarkEnd w:id="89"/>
      <w:r>
        <w:lastRenderedPageBreak/>
        <w:t>Technical Safety Requirements</w:t>
      </w:r>
    </w:p>
    <w:p w:rsidR="009D5FE8" w:rsidDel="00664D42" w:rsidRDefault="00D52BCB">
      <w:pPr>
        <w:rPr>
          <w:del w:id="90" w:author="Joshua Schoenfield" w:date="2018-01-02T23:09:00Z"/>
          <w:b/>
        </w:rPr>
      </w:pPr>
      <w:del w:id="91" w:author="Joshua Schoenfield" w:date="2018-01-02T23:09:00Z">
        <w:r w:rsidDel="00664D42">
          <w:rPr>
            <w:b/>
            <w:color w:val="B7B7B7"/>
          </w:rPr>
          <w:delTex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delText>
        </w:r>
      </w:del>
    </w:p>
    <w:p w:rsidR="009D5FE8" w:rsidRDefault="009D5FE8"/>
    <w:p w:rsidR="009D5FE8" w:rsidRDefault="00D52BCB">
      <w:pPr>
        <w:rPr>
          <w:b/>
        </w:rPr>
      </w:pPr>
      <w:r>
        <w:rPr>
          <w:b/>
        </w:rPr>
        <w:t>Lane Departure Warning (LDW) Requirements:</w:t>
      </w:r>
    </w:p>
    <w:p w:rsidR="009D5FE8" w:rsidRDefault="009D5FE8"/>
    <w:p w:rsidR="009D5FE8" w:rsidRDefault="009D5FE8"/>
    <w:p w:rsidR="009D5FE8" w:rsidRDefault="00D52BCB">
      <w:r>
        <w:t xml:space="preserve">Functional Safety Requirement 01-01 with its associated system elements </w:t>
      </w:r>
    </w:p>
    <w:p w:rsidR="009D5FE8" w:rsidRDefault="00D52BCB">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D5FE8">
        <w:tc>
          <w:tcPr>
            <w:tcW w:w="153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Car Display ECU</w:t>
            </w:r>
          </w:p>
        </w:tc>
      </w:tr>
      <w:tr w:rsidR="009D5FE8">
        <w:tc>
          <w:tcPr>
            <w:tcW w:w="1530" w:type="dxa"/>
            <w:tcMar>
              <w:top w:w="100" w:type="dxa"/>
              <w:left w:w="100" w:type="dxa"/>
              <w:bottom w:w="100" w:type="dxa"/>
              <w:right w:w="100" w:type="dxa"/>
            </w:tcMar>
          </w:tcPr>
          <w:p w:rsidR="009D5FE8" w:rsidRDefault="00D52BCB">
            <w:pPr>
              <w:widowControl w:val="0"/>
              <w:spacing w:line="240" w:lineRule="auto"/>
            </w:pPr>
            <w:r>
              <w:t>Functional</w:t>
            </w:r>
          </w:p>
          <w:p w:rsidR="009D5FE8" w:rsidRDefault="00D52BCB">
            <w:pPr>
              <w:widowControl w:val="0"/>
              <w:spacing w:line="240" w:lineRule="auto"/>
            </w:pPr>
            <w:r>
              <w:t>Safety</w:t>
            </w:r>
          </w:p>
          <w:p w:rsidR="009D5FE8" w:rsidRDefault="00D52BCB">
            <w:pPr>
              <w:widowControl w:val="0"/>
              <w:spacing w:line="240" w:lineRule="auto"/>
            </w:pPr>
            <w:r>
              <w:t>Requirement</w:t>
            </w:r>
          </w:p>
          <w:p w:rsidR="009D5FE8" w:rsidRDefault="00D52BCB">
            <w:pPr>
              <w:widowControl w:val="0"/>
              <w:spacing w:line="240" w:lineRule="auto"/>
            </w:pPr>
            <w:r>
              <w:t>01-01</w:t>
            </w:r>
          </w:p>
        </w:tc>
        <w:tc>
          <w:tcPr>
            <w:tcW w:w="3510" w:type="dxa"/>
            <w:tcMar>
              <w:top w:w="100" w:type="dxa"/>
              <w:left w:w="100" w:type="dxa"/>
              <w:bottom w:w="100" w:type="dxa"/>
              <w:right w:w="100" w:type="dxa"/>
            </w:tcMar>
          </w:tcPr>
          <w:p w:rsidR="009D5FE8" w:rsidRDefault="00D52BCB">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9D5FE8" w:rsidRDefault="00D52BCB">
            <w:pPr>
              <w:widowControl w:val="0"/>
              <w:spacing w:line="240" w:lineRule="auto"/>
              <w:jc w:val="center"/>
            </w:pPr>
            <w:r>
              <w:t>X</w:t>
            </w:r>
          </w:p>
        </w:tc>
        <w:tc>
          <w:tcPr>
            <w:tcW w:w="1245" w:type="dxa"/>
            <w:tcMar>
              <w:top w:w="100" w:type="dxa"/>
              <w:left w:w="100" w:type="dxa"/>
              <w:bottom w:w="100" w:type="dxa"/>
              <w:right w:w="100" w:type="dxa"/>
            </w:tcMar>
            <w:vAlign w:val="center"/>
          </w:tcPr>
          <w:p w:rsidR="009D5FE8" w:rsidRDefault="009D5FE8">
            <w:pPr>
              <w:widowControl w:val="0"/>
              <w:spacing w:line="240" w:lineRule="auto"/>
              <w:jc w:val="center"/>
              <w:rPr>
                <w:b/>
              </w:rPr>
            </w:pPr>
          </w:p>
        </w:tc>
        <w:tc>
          <w:tcPr>
            <w:tcW w:w="1920" w:type="dxa"/>
            <w:tcMar>
              <w:top w:w="100" w:type="dxa"/>
              <w:left w:w="100" w:type="dxa"/>
              <w:bottom w:w="100" w:type="dxa"/>
              <w:right w:w="100" w:type="dxa"/>
            </w:tcMar>
            <w:vAlign w:val="center"/>
          </w:tcPr>
          <w:p w:rsidR="009D5FE8" w:rsidRDefault="009D5FE8">
            <w:pPr>
              <w:widowControl w:val="0"/>
              <w:spacing w:line="240" w:lineRule="auto"/>
              <w:jc w:val="center"/>
              <w:rPr>
                <w:b/>
              </w:rPr>
            </w:pPr>
          </w:p>
        </w:tc>
      </w:tr>
    </w:tbl>
    <w:p w:rsidR="009D5FE8" w:rsidRDefault="009D5FE8"/>
    <w:p w:rsidR="009D5FE8" w:rsidRDefault="00D52BCB">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D5FE8">
        <w:tc>
          <w:tcPr>
            <w:tcW w:w="1274"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Safe State</w:t>
            </w:r>
          </w:p>
        </w:tc>
      </w:tr>
      <w:tr w:rsidR="009D5FE8">
        <w:tc>
          <w:tcPr>
            <w:tcW w:w="1274" w:type="dxa"/>
            <w:tcMar>
              <w:top w:w="100" w:type="dxa"/>
              <w:left w:w="100" w:type="dxa"/>
              <w:bottom w:w="100" w:type="dxa"/>
              <w:right w:w="100" w:type="dxa"/>
            </w:tcMar>
          </w:tcPr>
          <w:p w:rsidR="009D5FE8" w:rsidRDefault="00D52BCB">
            <w:pPr>
              <w:widowControl w:val="0"/>
              <w:spacing w:line="240" w:lineRule="auto"/>
            </w:pPr>
            <w:r>
              <w:t>Technical</w:t>
            </w:r>
          </w:p>
          <w:p w:rsidR="009D5FE8" w:rsidRDefault="00D52BCB">
            <w:pPr>
              <w:widowControl w:val="0"/>
              <w:spacing w:line="240" w:lineRule="auto"/>
            </w:pPr>
            <w:r>
              <w:t>Safety</w:t>
            </w:r>
          </w:p>
          <w:p w:rsidR="009D5FE8" w:rsidRDefault="00D52BCB">
            <w:pPr>
              <w:widowControl w:val="0"/>
              <w:spacing w:line="240" w:lineRule="auto"/>
            </w:pPr>
            <w:r>
              <w:t>Requirement</w:t>
            </w:r>
          </w:p>
          <w:p w:rsidR="009D5FE8" w:rsidRDefault="00B861AD">
            <w:pPr>
              <w:widowControl w:val="0"/>
              <w:spacing w:line="240" w:lineRule="auto"/>
            </w:pPr>
            <w:ins w:id="92" w:author="Joshua Schoenfield" w:date="2018-01-02T23:06:00Z">
              <w:r>
                <w:t>01-</w:t>
              </w:r>
            </w:ins>
            <w:r w:rsidR="00D52BCB">
              <w:t>01</w:t>
            </w:r>
          </w:p>
        </w:tc>
        <w:tc>
          <w:tcPr>
            <w:tcW w:w="3309" w:type="dxa"/>
            <w:tcMar>
              <w:top w:w="100" w:type="dxa"/>
              <w:left w:w="100" w:type="dxa"/>
              <w:bottom w:w="100" w:type="dxa"/>
              <w:right w:w="100" w:type="dxa"/>
            </w:tcMar>
          </w:tcPr>
          <w:p w:rsidR="009D5FE8" w:rsidRPr="00D5235B" w:rsidRDefault="000F6672">
            <w:pPr>
              <w:rPr>
                <w:rPrChange w:id="93" w:author="Joshua Schoenfield" w:date="2018-01-02T23:47:00Z">
                  <w:rPr/>
                </w:rPrChange>
              </w:rPr>
              <w:pPrChange w:id="94" w:author="Joshua Schoenfield" w:date="2018-01-02T22:36:00Z">
                <w:pPr>
                  <w:widowControl w:val="0"/>
                </w:pPr>
              </w:pPrChange>
            </w:pPr>
            <w:ins w:id="95" w:author="Joshua Schoenfield" w:date="2018-01-02T22:36:00Z">
              <w:r w:rsidRPr="00D5235B">
                <w:rPr>
                  <w:rPrChange w:id="96" w:author="Joshua Schoenfield" w:date="2018-01-02T23:47:00Z">
                    <w:rPr>
                      <w:rFonts w:ascii="inherit" w:hAnsi="inherit" w:cs="Helvetica"/>
                      <w:color w:val="4F4F4F"/>
                      <w:sz w:val="23"/>
                      <w:szCs w:val="23"/>
                    </w:rPr>
                  </w:rPrChange>
                </w:rPr>
                <w:t>The LDW safety component shall ensure that the amplitude of the '</w:t>
              </w:r>
              <w:proofErr w:type="spellStart"/>
              <w:r w:rsidRPr="00D5235B">
                <w:rPr>
                  <w:rPrChange w:id="97" w:author="Joshua Schoenfield" w:date="2018-01-02T23:47:00Z">
                    <w:rPr>
                      <w:rFonts w:ascii="inherit" w:hAnsi="inherit" w:cs="Helvetica"/>
                      <w:color w:val="4F4F4F"/>
                      <w:sz w:val="23"/>
                      <w:szCs w:val="23"/>
                    </w:rPr>
                  </w:rPrChange>
                </w:rPr>
                <w:t>LDW_Torque_Request</w:t>
              </w:r>
              <w:proofErr w:type="spellEnd"/>
              <w:r w:rsidRPr="00D5235B">
                <w:rPr>
                  <w:rPrChange w:id="98" w:author="Joshua Schoenfield" w:date="2018-01-02T23:47:00Z">
                    <w:rPr>
                      <w:rFonts w:ascii="inherit" w:hAnsi="inherit" w:cs="Helvetica"/>
                      <w:color w:val="4F4F4F"/>
                      <w:sz w:val="23"/>
                      <w:szCs w:val="23"/>
                    </w:rPr>
                  </w:rPrChange>
                </w:rPr>
                <w:t>' sent to the 'Final electronic power steering Torque' component is below '</w:t>
              </w:r>
              <w:proofErr w:type="spellStart"/>
              <w:r w:rsidRPr="00D5235B">
                <w:rPr>
                  <w:rPrChange w:id="99" w:author="Joshua Schoenfield" w:date="2018-01-02T23:47:00Z">
                    <w:rPr>
                      <w:rFonts w:ascii="inherit" w:hAnsi="inherit" w:cs="Helvetica"/>
                      <w:color w:val="4F4F4F"/>
                      <w:sz w:val="23"/>
                      <w:szCs w:val="23"/>
                    </w:rPr>
                  </w:rPrChange>
                </w:rPr>
                <w:t>Max_Torque_Amplitude</w:t>
              </w:r>
              <w:proofErr w:type="spellEnd"/>
              <w:r w:rsidRPr="00D5235B">
                <w:rPr>
                  <w:rPrChange w:id="100" w:author="Joshua Schoenfield" w:date="2018-01-02T23:47:00Z">
                    <w:rPr>
                      <w:rFonts w:ascii="inherit" w:hAnsi="inherit" w:cs="Helvetica"/>
                      <w:color w:val="4F4F4F"/>
                      <w:sz w:val="23"/>
                      <w:szCs w:val="23"/>
                    </w:rPr>
                  </w:rPrChange>
                </w:rPr>
                <w:t>.</w:t>
              </w:r>
            </w:ins>
          </w:p>
        </w:tc>
        <w:tc>
          <w:tcPr>
            <w:tcW w:w="345" w:type="dxa"/>
            <w:tcMar>
              <w:top w:w="100" w:type="dxa"/>
              <w:left w:w="100" w:type="dxa"/>
              <w:bottom w:w="100" w:type="dxa"/>
              <w:right w:w="100" w:type="dxa"/>
            </w:tcMar>
          </w:tcPr>
          <w:p w:rsidR="009D5FE8" w:rsidRDefault="000F6672">
            <w:pPr>
              <w:widowControl w:val="0"/>
              <w:spacing w:line="240" w:lineRule="auto"/>
            </w:pPr>
            <w:ins w:id="101" w:author="Joshua Schoenfield" w:date="2018-01-02T22:36:00Z">
              <w:r>
                <w:t>C</w:t>
              </w:r>
            </w:ins>
          </w:p>
        </w:tc>
        <w:tc>
          <w:tcPr>
            <w:tcW w:w="1425" w:type="dxa"/>
            <w:tcMar>
              <w:top w:w="100" w:type="dxa"/>
              <w:left w:w="100" w:type="dxa"/>
              <w:bottom w:w="100" w:type="dxa"/>
              <w:right w:w="100" w:type="dxa"/>
            </w:tcMar>
          </w:tcPr>
          <w:p w:rsidR="009D5FE8" w:rsidRDefault="000F6672">
            <w:pPr>
              <w:widowControl w:val="0"/>
              <w:spacing w:line="240" w:lineRule="auto"/>
            </w:pPr>
            <w:ins w:id="102" w:author="Joshua Schoenfield" w:date="2018-01-02T22:37:00Z">
              <w:r>
                <w:t xml:space="preserve">50 </w:t>
              </w:r>
              <w:proofErr w:type="spellStart"/>
              <w:r>
                <w:t>ms</w:t>
              </w:r>
            </w:ins>
            <w:proofErr w:type="spellEnd"/>
          </w:p>
        </w:tc>
        <w:tc>
          <w:tcPr>
            <w:tcW w:w="1598" w:type="dxa"/>
            <w:tcMar>
              <w:top w:w="100" w:type="dxa"/>
              <w:left w:w="100" w:type="dxa"/>
              <w:bottom w:w="100" w:type="dxa"/>
              <w:right w:w="100" w:type="dxa"/>
            </w:tcMar>
          </w:tcPr>
          <w:p w:rsidR="009D5FE8" w:rsidRDefault="00D75154">
            <w:pPr>
              <w:widowControl w:val="0"/>
              <w:spacing w:line="240" w:lineRule="auto"/>
            </w:pPr>
            <w:ins w:id="103" w:author="Joshua Schoenfield" w:date="2018-01-02T22:50:00Z">
              <w:r>
                <w:t>LDW Safety Block</w:t>
              </w:r>
            </w:ins>
          </w:p>
        </w:tc>
        <w:tc>
          <w:tcPr>
            <w:tcW w:w="1598" w:type="dxa"/>
            <w:tcMar>
              <w:top w:w="100" w:type="dxa"/>
              <w:left w:w="100" w:type="dxa"/>
              <w:bottom w:w="100" w:type="dxa"/>
              <w:right w:w="100" w:type="dxa"/>
            </w:tcMar>
          </w:tcPr>
          <w:p w:rsidR="009D5FE8" w:rsidRDefault="00B861AD">
            <w:pPr>
              <w:widowControl w:val="0"/>
              <w:spacing w:line="240" w:lineRule="auto"/>
            </w:pPr>
            <w:ins w:id="104" w:author="Joshua Schoenfield" w:date="2018-01-02T23:03:00Z">
              <w:r>
                <w:t>L</w:t>
              </w:r>
              <w:r w:rsidRPr="00094C9F">
                <w:t>ane assistance output is set to zero</w:t>
              </w:r>
            </w:ins>
          </w:p>
        </w:tc>
      </w:tr>
      <w:tr w:rsidR="009D5FE8">
        <w:tc>
          <w:tcPr>
            <w:tcW w:w="1274" w:type="dxa"/>
            <w:tcMar>
              <w:top w:w="100" w:type="dxa"/>
              <w:left w:w="100" w:type="dxa"/>
              <w:bottom w:w="100" w:type="dxa"/>
              <w:right w:w="100" w:type="dxa"/>
            </w:tcMar>
          </w:tcPr>
          <w:p w:rsidR="009D5FE8" w:rsidRDefault="00D52BCB">
            <w:pPr>
              <w:widowControl w:val="0"/>
              <w:spacing w:line="240" w:lineRule="auto"/>
            </w:pPr>
            <w:r>
              <w:t>Technical</w:t>
            </w:r>
          </w:p>
          <w:p w:rsidR="009D5FE8" w:rsidRDefault="00D52BCB">
            <w:pPr>
              <w:widowControl w:val="0"/>
              <w:spacing w:line="240" w:lineRule="auto"/>
            </w:pPr>
            <w:r>
              <w:t>Safety</w:t>
            </w:r>
          </w:p>
          <w:p w:rsidR="009D5FE8" w:rsidRDefault="00D52BCB">
            <w:pPr>
              <w:widowControl w:val="0"/>
              <w:spacing w:line="240" w:lineRule="auto"/>
            </w:pPr>
            <w:r>
              <w:t>Requirement</w:t>
            </w:r>
          </w:p>
          <w:p w:rsidR="009D5FE8" w:rsidRDefault="00B861AD">
            <w:pPr>
              <w:widowControl w:val="0"/>
              <w:spacing w:line="240" w:lineRule="auto"/>
            </w:pPr>
            <w:ins w:id="105" w:author="Joshua Schoenfield" w:date="2018-01-02T23:07:00Z">
              <w:r>
                <w:t>01-</w:t>
              </w:r>
            </w:ins>
            <w:r w:rsidR="00D52BCB">
              <w:t>02</w:t>
            </w:r>
          </w:p>
        </w:tc>
        <w:tc>
          <w:tcPr>
            <w:tcW w:w="3309" w:type="dxa"/>
            <w:tcMar>
              <w:top w:w="100" w:type="dxa"/>
              <w:left w:w="100" w:type="dxa"/>
              <w:bottom w:w="100" w:type="dxa"/>
              <w:right w:w="100" w:type="dxa"/>
            </w:tcMar>
          </w:tcPr>
          <w:p w:rsidR="009D5FE8" w:rsidRPr="00D5235B" w:rsidRDefault="000F6672">
            <w:pPr>
              <w:rPr>
                <w:rPrChange w:id="106" w:author="Joshua Schoenfield" w:date="2018-01-02T23:47:00Z">
                  <w:rPr/>
                </w:rPrChange>
              </w:rPr>
              <w:pPrChange w:id="107" w:author="Joshua Schoenfield" w:date="2018-01-02T22:37:00Z">
                <w:pPr>
                  <w:widowControl w:val="0"/>
                </w:pPr>
              </w:pPrChange>
            </w:pPr>
            <w:ins w:id="108" w:author="Joshua Schoenfield" w:date="2018-01-02T22:37:00Z">
              <w:r w:rsidRPr="00D5235B">
                <w:rPr>
                  <w:rPrChange w:id="109" w:author="Joshua Schoenfield" w:date="2018-01-02T23:47:00Z">
                    <w:rPr>
                      <w:rFonts w:ascii="inherit" w:hAnsi="inherit" w:cs="Helvetica"/>
                      <w:color w:val="4F4F4F"/>
                      <w:sz w:val="23"/>
                      <w:szCs w:val="23"/>
                    </w:rPr>
                  </w:rPrChange>
                </w:rPr>
                <w:t>As soon as the LDW function deactivates the LDW feature, the 'LDW Safety' software block shall send a signal to the car display ECU to turn on a warning light.</w:t>
              </w:r>
            </w:ins>
          </w:p>
        </w:tc>
        <w:tc>
          <w:tcPr>
            <w:tcW w:w="345" w:type="dxa"/>
            <w:tcMar>
              <w:top w:w="100" w:type="dxa"/>
              <w:left w:w="100" w:type="dxa"/>
              <w:bottom w:w="100" w:type="dxa"/>
              <w:right w:w="100" w:type="dxa"/>
            </w:tcMar>
          </w:tcPr>
          <w:p w:rsidR="009D5FE8" w:rsidRDefault="000F6672">
            <w:pPr>
              <w:widowControl w:val="0"/>
              <w:spacing w:line="240" w:lineRule="auto"/>
            </w:pPr>
            <w:ins w:id="110" w:author="Joshua Schoenfield" w:date="2018-01-02T22:38:00Z">
              <w:r>
                <w:t>C</w:t>
              </w:r>
            </w:ins>
          </w:p>
        </w:tc>
        <w:tc>
          <w:tcPr>
            <w:tcW w:w="1425" w:type="dxa"/>
            <w:tcMar>
              <w:top w:w="100" w:type="dxa"/>
              <w:left w:w="100" w:type="dxa"/>
              <w:bottom w:w="100" w:type="dxa"/>
              <w:right w:w="100" w:type="dxa"/>
            </w:tcMar>
          </w:tcPr>
          <w:p w:rsidR="009D5FE8" w:rsidRDefault="000F6672">
            <w:pPr>
              <w:widowControl w:val="0"/>
              <w:spacing w:line="240" w:lineRule="auto"/>
            </w:pPr>
            <w:ins w:id="111" w:author="Joshua Schoenfield" w:date="2018-01-02T22:37:00Z">
              <w:r>
                <w:t xml:space="preserve">50 </w:t>
              </w:r>
              <w:proofErr w:type="spellStart"/>
              <w:r>
                <w:t>ms</w:t>
              </w:r>
            </w:ins>
            <w:proofErr w:type="spellEnd"/>
          </w:p>
        </w:tc>
        <w:tc>
          <w:tcPr>
            <w:tcW w:w="1598" w:type="dxa"/>
            <w:tcMar>
              <w:top w:w="100" w:type="dxa"/>
              <w:left w:w="100" w:type="dxa"/>
              <w:bottom w:w="100" w:type="dxa"/>
              <w:right w:w="100" w:type="dxa"/>
            </w:tcMar>
          </w:tcPr>
          <w:p w:rsidR="009D5FE8" w:rsidRDefault="00B74367">
            <w:pPr>
              <w:widowControl w:val="0"/>
              <w:spacing w:line="240" w:lineRule="auto"/>
            </w:pPr>
            <w:ins w:id="112" w:author="Joshua Schoenfield" w:date="2018-01-02T22:53:00Z">
              <w:r>
                <w:t>LDW Safety Block</w:t>
              </w:r>
            </w:ins>
          </w:p>
        </w:tc>
        <w:tc>
          <w:tcPr>
            <w:tcW w:w="1598" w:type="dxa"/>
            <w:tcMar>
              <w:top w:w="100" w:type="dxa"/>
              <w:left w:w="100" w:type="dxa"/>
              <w:bottom w:w="100" w:type="dxa"/>
              <w:right w:w="100" w:type="dxa"/>
            </w:tcMar>
          </w:tcPr>
          <w:p w:rsidR="009D5FE8" w:rsidRDefault="00B861AD">
            <w:pPr>
              <w:widowControl w:val="0"/>
              <w:spacing w:line="240" w:lineRule="auto"/>
            </w:pPr>
            <w:ins w:id="113" w:author="Joshua Schoenfield" w:date="2018-01-02T23:03:00Z">
              <w:r>
                <w:t>L</w:t>
              </w:r>
              <w:r w:rsidRPr="00094C9F">
                <w:t>ane assistance output is set to zero</w:t>
              </w:r>
            </w:ins>
          </w:p>
        </w:tc>
      </w:tr>
      <w:tr w:rsidR="009D5FE8">
        <w:tc>
          <w:tcPr>
            <w:tcW w:w="1274" w:type="dxa"/>
            <w:tcMar>
              <w:top w:w="100" w:type="dxa"/>
              <w:left w:w="100" w:type="dxa"/>
              <w:bottom w:w="100" w:type="dxa"/>
              <w:right w:w="100" w:type="dxa"/>
            </w:tcMar>
          </w:tcPr>
          <w:p w:rsidR="009D5FE8" w:rsidRDefault="00D52BCB">
            <w:pPr>
              <w:widowControl w:val="0"/>
              <w:spacing w:line="240" w:lineRule="auto"/>
            </w:pPr>
            <w:r>
              <w:t>Technical</w:t>
            </w:r>
          </w:p>
          <w:p w:rsidR="009D5FE8" w:rsidRDefault="00D52BCB">
            <w:pPr>
              <w:widowControl w:val="0"/>
              <w:spacing w:line="240" w:lineRule="auto"/>
            </w:pPr>
            <w:r>
              <w:t>Safety</w:t>
            </w:r>
          </w:p>
          <w:p w:rsidR="009D5FE8" w:rsidRDefault="00D52BCB">
            <w:pPr>
              <w:widowControl w:val="0"/>
              <w:spacing w:line="240" w:lineRule="auto"/>
            </w:pPr>
            <w:r>
              <w:t>Requirement</w:t>
            </w:r>
          </w:p>
          <w:p w:rsidR="009D5FE8" w:rsidRDefault="00B861AD">
            <w:pPr>
              <w:widowControl w:val="0"/>
              <w:spacing w:line="240" w:lineRule="auto"/>
            </w:pPr>
            <w:ins w:id="114" w:author="Joshua Schoenfield" w:date="2018-01-02T23:07:00Z">
              <w:r>
                <w:t>01-</w:t>
              </w:r>
            </w:ins>
            <w:r w:rsidR="00D52BCB">
              <w:t>03</w:t>
            </w:r>
          </w:p>
        </w:tc>
        <w:tc>
          <w:tcPr>
            <w:tcW w:w="3309" w:type="dxa"/>
            <w:tcMar>
              <w:top w:w="100" w:type="dxa"/>
              <w:left w:w="100" w:type="dxa"/>
              <w:bottom w:w="100" w:type="dxa"/>
              <w:right w:w="100" w:type="dxa"/>
            </w:tcMar>
          </w:tcPr>
          <w:p w:rsidR="000F6672" w:rsidRPr="00D5235B" w:rsidRDefault="000F6672" w:rsidP="000F6672">
            <w:pPr>
              <w:rPr>
                <w:ins w:id="115" w:author="Joshua Schoenfield" w:date="2018-01-02T22:37:00Z"/>
                <w:rPrChange w:id="116" w:author="Joshua Schoenfield" w:date="2018-01-02T23:47:00Z">
                  <w:rPr>
                    <w:ins w:id="117" w:author="Joshua Schoenfield" w:date="2018-01-02T22:37:00Z"/>
                    <w:rFonts w:ascii="inherit" w:hAnsi="inherit" w:cs="Helvetica"/>
                    <w:color w:val="4F4F4F"/>
                    <w:sz w:val="23"/>
                    <w:szCs w:val="23"/>
                  </w:rPr>
                </w:rPrChange>
              </w:rPr>
            </w:pPr>
            <w:ins w:id="118" w:author="Joshua Schoenfield" w:date="2018-01-02T22:37:00Z">
              <w:r w:rsidRPr="00D5235B">
                <w:rPr>
                  <w:rPrChange w:id="119" w:author="Joshua Schoenfield" w:date="2018-01-02T23:47:00Z">
                    <w:rPr>
                      <w:rFonts w:ascii="inherit" w:hAnsi="inherit" w:cs="Helvetica"/>
                      <w:color w:val="4F4F4F"/>
                      <w:sz w:val="23"/>
                      <w:szCs w:val="23"/>
                    </w:rPr>
                  </w:rPrChange>
                </w:rPr>
                <w:t>As soon as a failure is detected by the LDW function, it shall deactivate the LDW feature and the '</w:t>
              </w:r>
              <w:proofErr w:type="spellStart"/>
              <w:r w:rsidRPr="00D5235B">
                <w:rPr>
                  <w:rPrChange w:id="120" w:author="Joshua Schoenfield" w:date="2018-01-02T23:47:00Z">
                    <w:rPr>
                      <w:rFonts w:ascii="inherit" w:hAnsi="inherit" w:cs="Helvetica"/>
                      <w:color w:val="4F4F4F"/>
                      <w:sz w:val="23"/>
                      <w:szCs w:val="23"/>
                    </w:rPr>
                  </w:rPrChange>
                </w:rPr>
                <w:t>LDW_Torque_Request</w:t>
              </w:r>
              <w:proofErr w:type="spellEnd"/>
              <w:r w:rsidRPr="00D5235B">
                <w:rPr>
                  <w:rPrChange w:id="121" w:author="Joshua Schoenfield" w:date="2018-01-02T23:47:00Z">
                    <w:rPr>
                      <w:rFonts w:ascii="inherit" w:hAnsi="inherit" w:cs="Helvetica"/>
                      <w:color w:val="4F4F4F"/>
                      <w:sz w:val="23"/>
                      <w:szCs w:val="23"/>
                    </w:rPr>
                  </w:rPrChange>
                </w:rPr>
                <w:t>' shall be set to zero.</w:t>
              </w:r>
            </w:ins>
          </w:p>
          <w:p w:rsidR="009D5FE8" w:rsidRDefault="009D5FE8">
            <w:pPr>
              <w:widowControl w:val="0"/>
            </w:pPr>
          </w:p>
        </w:tc>
        <w:tc>
          <w:tcPr>
            <w:tcW w:w="345" w:type="dxa"/>
            <w:tcMar>
              <w:top w:w="100" w:type="dxa"/>
              <w:left w:w="100" w:type="dxa"/>
              <w:bottom w:w="100" w:type="dxa"/>
              <w:right w:w="100" w:type="dxa"/>
            </w:tcMar>
          </w:tcPr>
          <w:p w:rsidR="009D5FE8" w:rsidRDefault="000F6672">
            <w:pPr>
              <w:widowControl w:val="0"/>
              <w:spacing w:line="240" w:lineRule="auto"/>
            </w:pPr>
            <w:ins w:id="122" w:author="Joshua Schoenfield" w:date="2018-01-02T22:38:00Z">
              <w:r>
                <w:t>C</w:t>
              </w:r>
            </w:ins>
          </w:p>
        </w:tc>
        <w:tc>
          <w:tcPr>
            <w:tcW w:w="1425" w:type="dxa"/>
            <w:tcMar>
              <w:top w:w="100" w:type="dxa"/>
              <w:left w:w="100" w:type="dxa"/>
              <w:bottom w:w="100" w:type="dxa"/>
              <w:right w:w="100" w:type="dxa"/>
            </w:tcMar>
          </w:tcPr>
          <w:p w:rsidR="009D5FE8" w:rsidRDefault="000F6672">
            <w:pPr>
              <w:widowControl w:val="0"/>
              <w:spacing w:line="240" w:lineRule="auto"/>
            </w:pPr>
            <w:ins w:id="123" w:author="Joshua Schoenfield" w:date="2018-01-02T22:37:00Z">
              <w:r>
                <w:t xml:space="preserve">50 </w:t>
              </w:r>
              <w:proofErr w:type="spellStart"/>
              <w:r>
                <w:t>ms</w:t>
              </w:r>
            </w:ins>
            <w:proofErr w:type="spellEnd"/>
          </w:p>
        </w:tc>
        <w:tc>
          <w:tcPr>
            <w:tcW w:w="1598" w:type="dxa"/>
            <w:tcMar>
              <w:top w:w="100" w:type="dxa"/>
              <w:left w:w="100" w:type="dxa"/>
              <w:bottom w:w="100" w:type="dxa"/>
              <w:right w:w="100" w:type="dxa"/>
            </w:tcMar>
          </w:tcPr>
          <w:p w:rsidR="009D5FE8" w:rsidRDefault="00B74367">
            <w:pPr>
              <w:widowControl w:val="0"/>
              <w:spacing w:line="240" w:lineRule="auto"/>
            </w:pPr>
            <w:ins w:id="124" w:author="Joshua Schoenfield" w:date="2018-01-02T22:53:00Z">
              <w:r>
                <w:t>LDW Safety Block</w:t>
              </w:r>
            </w:ins>
          </w:p>
        </w:tc>
        <w:tc>
          <w:tcPr>
            <w:tcW w:w="1598" w:type="dxa"/>
            <w:tcMar>
              <w:top w:w="100" w:type="dxa"/>
              <w:left w:w="100" w:type="dxa"/>
              <w:bottom w:w="100" w:type="dxa"/>
              <w:right w:w="100" w:type="dxa"/>
            </w:tcMar>
          </w:tcPr>
          <w:p w:rsidR="009D5FE8" w:rsidRDefault="00B861AD">
            <w:pPr>
              <w:widowControl w:val="0"/>
              <w:spacing w:line="240" w:lineRule="auto"/>
            </w:pPr>
            <w:ins w:id="125" w:author="Joshua Schoenfield" w:date="2018-01-02T23:03:00Z">
              <w:r>
                <w:t>L</w:t>
              </w:r>
              <w:r w:rsidRPr="00094C9F">
                <w:t>ane assistance output is set to zero</w:t>
              </w:r>
            </w:ins>
          </w:p>
        </w:tc>
      </w:tr>
      <w:tr w:rsidR="009D5FE8">
        <w:tc>
          <w:tcPr>
            <w:tcW w:w="1274" w:type="dxa"/>
            <w:tcMar>
              <w:top w:w="100" w:type="dxa"/>
              <w:left w:w="100" w:type="dxa"/>
              <w:bottom w:w="100" w:type="dxa"/>
              <w:right w:w="100" w:type="dxa"/>
            </w:tcMar>
          </w:tcPr>
          <w:p w:rsidR="009D5FE8" w:rsidRDefault="00D52BCB">
            <w:pPr>
              <w:widowControl w:val="0"/>
              <w:spacing w:line="240" w:lineRule="auto"/>
            </w:pPr>
            <w:r>
              <w:lastRenderedPageBreak/>
              <w:t>Technical</w:t>
            </w:r>
          </w:p>
          <w:p w:rsidR="009D5FE8" w:rsidRDefault="00D52BCB">
            <w:pPr>
              <w:widowControl w:val="0"/>
              <w:spacing w:line="240" w:lineRule="auto"/>
            </w:pPr>
            <w:r>
              <w:t>Safety</w:t>
            </w:r>
          </w:p>
          <w:p w:rsidR="009D5FE8" w:rsidRDefault="00D52BCB">
            <w:pPr>
              <w:widowControl w:val="0"/>
              <w:spacing w:line="240" w:lineRule="auto"/>
            </w:pPr>
            <w:r>
              <w:t>Requirement</w:t>
            </w:r>
          </w:p>
          <w:p w:rsidR="009D5FE8" w:rsidRDefault="00B861AD">
            <w:pPr>
              <w:widowControl w:val="0"/>
              <w:spacing w:line="240" w:lineRule="auto"/>
            </w:pPr>
            <w:ins w:id="126" w:author="Joshua Schoenfield" w:date="2018-01-02T23:07:00Z">
              <w:r>
                <w:t>01-</w:t>
              </w:r>
            </w:ins>
            <w:r w:rsidR="00D52BCB">
              <w:t>04</w:t>
            </w:r>
          </w:p>
        </w:tc>
        <w:tc>
          <w:tcPr>
            <w:tcW w:w="3309" w:type="dxa"/>
            <w:tcMar>
              <w:top w:w="100" w:type="dxa"/>
              <w:left w:w="100" w:type="dxa"/>
              <w:bottom w:w="100" w:type="dxa"/>
              <w:right w:w="100" w:type="dxa"/>
            </w:tcMar>
          </w:tcPr>
          <w:p w:rsidR="000F6672" w:rsidRPr="00D5235B" w:rsidRDefault="000F6672" w:rsidP="000F6672">
            <w:pPr>
              <w:rPr>
                <w:ins w:id="127" w:author="Joshua Schoenfield" w:date="2018-01-02T22:37:00Z"/>
                <w:rPrChange w:id="128" w:author="Joshua Schoenfield" w:date="2018-01-02T23:47:00Z">
                  <w:rPr>
                    <w:ins w:id="129" w:author="Joshua Schoenfield" w:date="2018-01-02T22:37:00Z"/>
                    <w:rFonts w:ascii="inherit" w:hAnsi="inherit" w:cs="Helvetica"/>
                    <w:color w:val="4F4F4F"/>
                    <w:sz w:val="23"/>
                    <w:szCs w:val="23"/>
                  </w:rPr>
                </w:rPrChange>
              </w:rPr>
            </w:pPr>
            <w:ins w:id="130" w:author="Joshua Schoenfield" w:date="2018-01-02T22:37:00Z">
              <w:r w:rsidRPr="00D5235B">
                <w:rPr>
                  <w:rPrChange w:id="131" w:author="Joshua Schoenfield" w:date="2018-01-02T23:47:00Z">
                    <w:rPr>
                      <w:rFonts w:ascii="inherit" w:hAnsi="inherit" w:cs="Helvetica"/>
                      <w:color w:val="4F4F4F"/>
                      <w:sz w:val="23"/>
                      <w:szCs w:val="23"/>
                    </w:rPr>
                  </w:rPrChange>
                </w:rPr>
                <w:t>The validity and integrity of the data transmission for '</w:t>
              </w:r>
              <w:proofErr w:type="spellStart"/>
              <w:r w:rsidRPr="00D5235B">
                <w:rPr>
                  <w:rPrChange w:id="132" w:author="Joshua Schoenfield" w:date="2018-01-02T23:47:00Z">
                    <w:rPr>
                      <w:rFonts w:ascii="inherit" w:hAnsi="inherit" w:cs="Helvetica"/>
                      <w:color w:val="4F4F4F"/>
                      <w:sz w:val="23"/>
                      <w:szCs w:val="23"/>
                    </w:rPr>
                  </w:rPrChange>
                </w:rPr>
                <w:t>LDW_Torque_Request</w:t>
              </w:r>
              <w:proofErr w:type="spellEnd"/>
              <w:r w:rsidRPr="00D5235B">
                <w:rPr>
                  <w:rPrChange w:id="133" w:author="Joshua Schoenfield" w:date="2018-01-02T23:47:00Z">
                    <w:rPr>
                      <w:rFonts w:ascii="inherit" w:hAnsi="inherit" w:cs="Helvetica"/>
                      <w:color w:val="4F4F4F"/>
                      <w:sz w:val="23"/>
                      <w:szCs w:val="23"/>
                    </w:rPr>
                  </w:rPrChange>
                </w:rPr>
                <w:t>' signal shall be ensured.</w:t>
              </w:r>
            </w:ins>
          </w:p>
          <w:p w:rsidR="009D5FE8" w:rsidRDefault="009D5FE8">
            <w:pPr>
              <w:widowControl w:val="0"/>
            </w:pPr>
          </w:p>
        </w:tc>
        <w:tc>
          <w:tcPr>
            <w:tcW w:w="345" w:type="dxa"/>
            <w:tcMar>
              <w:top w:w="100" w:type="dxa"/>
              <w:left w:w="100" w:type="dxa"/>
              <w:bottom w:w="100" w:type="dxa"/>
              <w:right w:w="100" w:type="dxa"/>
            </w:tcMar>
          </w:tcPr>
          <w:p w:rsidR="009D5FE8" w:rsidRDefault="000F6672">
            <w:pPr>
              <w:widowControl w:val="0"/>
              <w:spacing w:line="240" w:lineRule="auto"/>
            </w:pPr>
            <w:ins w:id="134" w:author="Joshua Schoenfield" w:date="2018-01-02T22:38:00Z">
              <w:r>
                <w:t>C</w:t>
              </w:r>
            </w:ins>
          </w:p>
        </w:tc>
        <w:tc>
          <w:tcPr>
            <w:tcW w:w="1425" w:type="dxa"/>
            <w:tcMar>
              <w:top w:w="100" w:type="dxa"/>
              <w:left w:w="100" w:type="dxa"/>
              <w:bottom w:w="100" w:type="dxa"/>
              <w:right w:w="100" w:type="dxa"/>
            </w:tcMar>
          </w:tcPr>
          <w:p w:rsidR="009D5FE8" w:rsidRDefault="000F6672">
            <w:pPr>
              <w:widowControl w:val="0"/>
              <w:spacing w:line="240" w:lineRule="auto"/>
            </w:pPr>
            <w:ins w:id="135" w:author="Joshua Schoenfield" w:date="2018-01-02T22:37:00Z">
              <w:r>
                <w:t xml:space="preserve">50 </w:t>
              </w:r>
              <w:proofErr w:type="spellStart"/>
              <w:r>
                <w:t>ms</w:t>
              </w:r>
            </w:ins>
            <w:proofErr w:type="spellEnd"/>
          </w:p>
        </w:tc>
        <w:tc>
          <w:tcPr>
            <w:tcW w:w="1598" w:type="dxa"/>
            <w:tcMar>
              <w:top w:w="100" w:type="dxa"/>
              <w:left w:w="100" w:type="dxa"/>
              <w:bottom w:w="100" w:type="dxa"/>
              <w:right w:w="100" w:type="dxa"/>
            </w:tcMar>
          </w:tcPr>
          <w:p w:rsidR="009D5FE8" w:rsidRDefault="00B74367">
            <w:pPr>
              <w:widowControl w:val="0"/>
              <w:spacing w:line="240" w:lineRule="auto"/>
            </w:pPr>
            <w:ins w:id="136" w:author="Joshua Schoenfield" w:date="2018-01-02T22:52:00Z">
              <w:r>
                <w:t>Data Transmission Integrity Check</w:t>
              </w:r>
            </w:ins>
          </w:p>
        </w:tc>
        <w:tc>
          <w:tcPr>
            <w:tcW w:w="1598" w:type="dxa"/>
            <w:tcMar>
              <w:top w:w="100" w:type="dxa"/>
              <w:left w:w="100" w:type="dxa"/>
              <w:bottom w:w="100" w:type="dxa"/>
              <w:right w:w="100" w:type="dxa"/>
            </w:tcMar>
          </w:tcPr>
          <w:p w:rsidR="009D5FE8" w:rsidRDefault="00B861AD">
            <w:pPr>
              <w:widowControl w:val="0"/>
              <w:spacing w:line="240" w:lineRule="auto"/>
            </w:pPr>
            <w:ins w:id="137" w:author="Joshua Schoenfield" w:date="2018-01-02T23:03:00Z">
              <w:r>
                <w:t>L</w:t>
              </w:r>
              <w:r w:rsidRPr="00094C9F">
                <w:t>ane assistance output is set to zero</w:t>
              </w:r>
            </w:ins>
          </w:p>
        </w:tc>
      </w:tr>
      <w:tr w:rsidR="009D5FE8">
        <w:tc>
          <w:tcPr>
            <w:tcW w:w="1274" w:type="dxa"/>
            <w:tcMar>
              <w:top w:w="100" w:type="dxa"/>
              <w:left w:w="100" w:type="dxa"/>
              <w:bottom w:w="100" w:type="dxa"/>
              <w:right w:w="100" w:type="dxa"/>
            </w:tcMar>
          </w:tcPr>
          <w:p w:rsidR="009D5FE8" w:rsidRDefault="00D52BCB">
            <w:pPr>
              <w:widowControl w:val="0"/>
              <w:spacing w:line="240" w:lineRule="auto"/>
            </w:pPr>
            <w:r>
              <w:t>Technical</w:t>
            </w:r>
          </w:p>
          <w:p w:rsidR="009D5FE8" w:rsidRDefault="00D52BCB">
            <w:pPr>
              <w:widowControl w:val="0"/>
              <w:spacing w:line="240" w:lineRule="auto"/>
            </w:pPr>
            <w:r>
              <w:t>Safety</w:t>
            </w:r>
          </w:p>
          <w:p w:rsidR="009D5FE8" w:rsidRDefault="00D52BCB">
            <w:pPr>
              <w:widowControl w:val="0"/>
              <w:spacing w:line="240" w:lineRule="auto"/>
            </w:pPr>
            <w:r>
              <w:t>Requirement</w:t>
            </w:r>
          </w:p>
          <w:p w:rsidR="009D5FE8" w:rsidRDefault="00B861AD">
            <w:pPr>
              <w:widowControl w:val="0"/>
              <w:spacing w:line="240" w:lineRule="auto"/>
            </w:pPr>
            <w:ins w:id="138" w:author="Joshua Schoenfield" w:date="2018-01-02T23:09:00Z">
              <w:r>
                <w:t>01-</w:t>
              </w:r>
            </w:ins>
            <w:r w:rsidR="00D52BCB">
              <w:t>05</w:t>
            </w:r>
          </w:p>
        </w:tc>
        <w:tc>
          <w:tcPr>
            <w:tcW w:w="3309" w:type="dxa"/>
            <w:tcMar>
              <w:top w:w="100" w:type="dxa"/>
              <w:left w:w="100" w:type="dxa"/>
              <w:bottom w:w="100" w:type="dxa"/>
              <w:right w:w="100" w:type="dxa"/>
            </w:tcMar>
          </w:tcPr>
          <w:p w:rsidR="000F6672" w:rsidRPr="00D5235B" w:rsidRDefault="000F6672" w:rsidP="000F6672">
            <w:pPr>
              <w:rPr>
                <w:ins w:id="139" w:author="Joshua Schoenfield" w:date="2018-01-02T22:37:00Z"/>
                <w:rPrChange w:id="140" w:author="Joshua Schoenfield" w:date="2018-01-02T23:47:00Z">
                  <w:rPr>
                    <w:ins w:id="141" w:author="Joshua Schoenfield" w:date="2018-01-02T22:37:00Z"/>
                    <w:rFonts w:ascii="inherit" w:hAnsi="inherit" w:cs="Helvetica"/>
                    <w:color w:val="4F4F4F"/>
                    <w:sz w:val="23"/>
                    <w:szCs w:val="23"/>
                  </w:rPr>
                </w:rPrChange>
              </w:rPr>
            </w:pPr>
            <w:ins w:id="142" w:author="Joshua Schoenfield" w:date="2018-01-02T22:37:00Z">
              <w:r w:rsidRPr="00D5235B">
                <w:rPr>
                  <w:rPrChange w:id="143" w:author="Joshua Schoenfield" w:date="2018-01-02T23:47:00Z">
                    <w:rPr>
                      <w:rFonts w:ascii="inherit" w:hAnsi="inherit" w:cs="Helvetica"/>
                      <w:color w:val="4F4F4F"/>
                      <w:sz w:val="23"/>
                      <w:szCs w:val="23"/>
                    </w:rPr>
                  </w:rPrChange>
                </w:rPr>
                <w:t xml:space="preserve">Memory test shall be conducted at </w:t>
              </w:r>
              <w:proofErr w:type="spellStart"/>
              <w:r w:rsidRPr="00D5235B">
                <w:rPr>
                  <w:rPrChange w:id="144" w:author="Joshua Schoenfield" w:date="2018-01-02T23:47:00Z">
                    <w:rPr>
                      <w:rFonts w:ascii="inherit" w:hAnsi="inherit" w:cs="Helvetica"/>
                      <w:color w:val="4F4F4F"/>
                      <w:sz w:val="23"/>
                      <w:szCs w:val="23"/>
                    </w:rPr>
                  </w:rPrChange>
                </w:rPr>
                <w:t>start up</w:t>
              </w:r>
              <w:proofErr w:type="spellEnd"/>
              <w:r w:rsidRPr="00D5235B">
                <w:rPr>
                  <w:rPrChange w:id="145" w:author="Joshua Schoenfield" w:date="2018-01-02T23:47:00Z">
                    <w:rPr>
                      <w:rFonts w:ascii="inherit" w:hAnsi="inherit" w:cs="Helvetica"/>
                      <w:color w:val="4F4F4F"/>
                      <w:sz w:val="23"/>
                      <w:szCs w:val="23"/>
                    </w:rPr>
                  </w:rPrChange>
                </w:rPr>
                <w:t xml:space="preserve"> of the EPS ECU to check for any faults in memory.</w:t>
              </w:r>
            </w:ins>
          </w:p>
          <w:p w:rsidR="009D5FE8" w:rsidRDefault="009D5FE8">
            <w:pPr>
              <w:widowControl w:val="0"/>
            </w:pPr>
          </w:p>
        </w:tc>
        <w:tc>
          <w:tcPr>
            <w:tcW w:w="345" w:type="dxa"/>
            <w:tcMar>
              <w:top w:w="100" w:type="dxa"/>
              <w:left w:w="100" w:type="dxa"/>
              <w:bottom w:w="100" w:type="dxa"/>
              <w:right w:w="100" w:type="dxa"/>
            </w:tcMar>
          </w:tcPr>
          <w:p w:rsidR="009D5FE8" w:rsidRDefault="000F6672">
            <w:pPr>
              <w:widowControl w:val="0"/>
              <w:spacing w:line="240" w:lineRule="auto"/>
            </w:pPr>
            <w:ins w:id="146" w:author="Joshua Schoenfield" w:date="2018-01-02T22:38:00Z">
              <w:r>
                <w:t>A</w:t>
              </w:r>
            </w:ins>
          </w:p>
        </w:tc>
        <w:tc>
          <w:tcPr>
            <w:tcW w:w="1425" w:type="dxa"/>
            <w:tcMar>
              <w:top w:w="100" w:type="dxa"/>
              <w:left w:w="100" w:type="dxa"/>
              <w:bottom w:w="100" w:type="dxa"/>
              <w:right w:w="100" w:type="dxa"/>
            </w:tcMar>
          </w:tcPr>
          <w:p w:rsidR="009D5FE8" w:rsidRDefault="000F6672">
            <w:pPr>
              <w:widowControl w:val="0"/>
              <w:spacing w:line="240" w:lineRule="auto"/>
            </w:pPr>
            <w:ins w:id="147" w:author="Joshua Schoenfield" w:date="2018-01-02T22:37:00Z">
              <w:r>
                <w:t>Ignition cycle</w:t>
              </w:r>
            </w:ins>
          </w:p>
        </w:tc>
        <w:tc>
          <w:tcPr>
            <w:tcW w:w="1598" w:type="dxa"/>
            <w:tcMar>
              <w:top w:w="100" w:type="dxa"/>
              <w:left w:w="100" w:type="dxa"/>
              <w:bottom w:w="100" w:type="dxa"/>
              <w:right w:w="100" w:type="dxa"/>
            </w:tcMar>
          </w:tcPr>
          <w:p w:rsidR="009D5FE8" w:rsidRDefault="00B74367">
            <w:pPr>
              <w:widowControl w:val="0"/>
              <w:spacing w:line="240" w:lineRule="auto"/>
            </w:pPr>
            <w:ins w:id="148" w:author="Joshua Schoenfield" w:date="2018-01-02T22:52:00Z">
              <w:r>
                <w:t xml:space="preserve">Safety Startup: </w:t>
              </w:r>
              <w:r w:rsidR="00D75154">
                <w:t>Memory Test Block</w:t>
              </w:r>
            </w:ins>
          </w:p>
        </w:tc>
        <w:tc>
          <w:tcPr>
            <w:tcW w:w="1598" w:type="dxa"/>
            <w:tcMar>
              <w:top w:w="100" w:type="dxa"/>
              <w:left w:w="100" w:type="dxa"/>
              <w:bottom w:w="100" w:type="dxa"/>
              <w:right w:w="100" w:type="dxa"/>
            </w:tcMar>
          </w:tcPr>
          <w:p w:rsidR="009D5FE8" w:rsidRDefault="00B861AD">
            <w:pPr>
              <w:widowControl w:val="0"/>
              <w:spacing w:line="240" w:lineRule="auto"/>
            </w:pPr>
            <w:ins w:id="149" w:author="Joshua Schoenfield" w:date="2018-01-02T23:03:00Z">
              <w:r>
                <w:t>L</w:t>
              </w:r>
              <w:r w:rsidRPr="00094C9F">
                <w:t>ane assistance output is set to zero</w:t>
              </w:r>
            </w:ins>
          </w:p>
        </w:tc>
      </w:tr>
    </w:tbl>
    <w:p w:rsidR="009D5FE8" w:rsidRDefault="00D5235B" w:rsidP="00D5235B">
      <w:pPr>
        <w:tabs>
          <w:tab w:val="left" w:pos="8385"/>
        </w:tabs>
        <w:pPrChange w:id="150" w:author="Joshua Schoenfield" w:date="2018-01-02T23:48:00Z">
          <w:pPr/>
        </w:pPrChange>
      </w:pPr>
      <w:ins w:id="151" w:author="Joshua Schoenfield" w:date="2018-01-02T23:48:00Z">
        <w:r>
          <w:tab/>
        </w:r>
      </w:ins>
    </w:p>
    <w:p w:rsidR="009D5FE8" w:rsidRDefault="009D5FE8"/>
    <w:p w:rsidR="009D5FE8" w:rsidDel="00664D42" w:rsidRDefault="00D52BCB">
      <w:pPr>
        <w:rPr>
          <w:del w:id="152" w:author="Joshua Schoenfield" w:date="2018-01-02T23:09:00Z"/>
          <w:b/>
        </w:rPr>
      </w:pPr>
      <w:del w:id="153" w:author="Joshua Schoenfield" w:date="2018-01-02T23:09:00Z">
        <w:r w:rsidDel="00664D42">
          <w:rPr>
            <w:b/>
            <w:color w:val="B7B7B7"/>
          </w:rPr>
          <w:delTex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delText>
        </w:r>
      </w:del>
    </w:p>
    <w:p w:rsidR="009D5FE8" w:rsidRDefault="009D5FE8"/>
    <w:p w:rsidR="009D5FE8" w:rsidRDefault="009D5FE8"/>
    <w:p w:rsidR="009D5FE8" w:rsidRDefault="00D52BCB">
      <w:r>
        <w:t>Functional Safety Requirement 01-2 with its associated system elements</w:t>
      </w:r>
    </w:p>
    <w:p w:rsidR="009D5FE8" w:rsidRDefault="00D52BCB">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D5FE8">
        <w:tc>
          <w:tcPr>
            <w:tcW w:w="153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Car Display ECU</w:t>
            </w:r>
          </w:p>
        </w:tc>
      </w:tr>
      <w:tr w:rsidR="009D5FE8">
        <w:tc>
          <w:tcPr>
            <w:tcW w:w="1530" w:type="dxa"/>
            <w:tcMar>
              <w:top w:w="100" w:type="dxa"/>
              <w:left w:w="100" w:type="dxa"/>
              <w:bottom w:w="100" w:type="dxa"/>
              <w:right w:w="100" w:type="dxa"/>
            </w:tcMar>
          </w:tcPr>
          <w:p w:rsidR="009D5FE8" w:rsidRDefault="00D52BCB">
            <w:pPr>
              <w:widowControl w:val="0"/>
              <w:spacing w:line="240" w:lineRule="auto"/>
            </w:pPr>
            <w:r>
              <w:t>Functional</w:t>
            </w:r>
          </w:p>
          <w:p w:rsidR="009D5FE8" w:rsidRDefault="00D52BCB">
            <w:pPr>
              <w:widowControl w:val="0"/>
              <w:spacing w:line="240" w:lineRule="auto"/>
            </w:pPr>
            <w:r>
              <w:t>Safety</w:t>
            </w:r>
          </w:p>
          <w:p w:rsidR="009D5FE8" w:rsidRDefault="00D52BCB">
            <w:pPr>
              <w:widowControl w:val="0"/>
              <w:spacing w:line="240" w:lineRule="auto"/>
            </w:pPr>
            <w:r>
              <w:t>Requirement</w:t>
            </w:r>
          </w:p>
          <w:p w:rsidR="009D5FE8" w:rsidRDefault="00D52BCB">
            <w:pPr>
              <w:widowControl w:val="0"/>
              <w:spacing w:line="240" w:lineRule="auto"/>
            </w:pPr>
            <w:r>
              <w:t>01-02</w:t>
            </w:r>
          </w:p>
        </w:tc>
        <w:tc>
          <w:tcPr>
            <w:tcW w:w="3510" w:type="dxa"/>
            <w:tcMar>
              <w:top w:w="100" w:type="dxa"/>
              <w:left w:w="100" w:type="dxa"/>
              <w:bottom w:w="100" w:type="dxa"/>
              <w:right w:w="100" w:type="dxa"/>
            </w:tcMar>
          </w:tcPr>
          <w:p w:rsidR="009D5FE8" w:rsidRDefault="00D52BCB">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9D5FE8" w:rsidRDefault="00D52BCB">
            <w:pPr>
              <w:widowControl w:val="0"/>
              <w:spacing w:line="240" w:lineRule="auto"/>
              <w:jc w:val="center"/>
            </w:pPr>
            <w:r>
              <w:t>X</w:t>
            </w:r>
          </w:p>
        </w:tc>
        <w:tc>
          <w:tcPr>
            <w:tcW w:w="1245" w:type="dxa"/>
            <w:tcMar>
              <w:top w:w="100" w:type="dxa"/>
              <w:left w:w="100" w:type="dxa"/>
              <w:bottom w:w="100" w:type="dxa"/>
              <w:right w:w="100" w:type="dxa"/>
            </w:tcMar>
            <w:vAlign w:val="center"/>
          </w:tcPr>
          <w:p w:rsidR="009D5FE8" w:rsidRDefault="009D5FE8">
            <w:pPr>
              <w:widowControl w:val="0"/>
              <w:spacing w:line="240" w:lineRule="auto"/>
              <w:jc w:val="center"/>
              <w:rPr>
                <w:b/>
              </w:rPr>
            </w:pPr>
          </w:p>
        </w:tc>
        <w:tc>
          <w:tcPr>
            <w:tcW w:w="1920" w:type="dxa"/>
            <w:tcMar>
              <w:top w:w="100" w:type="dxa"/>
              <w:left w:w="100" w:type="dxa"/>
              <w:bottom w:w="100" w:type="dxa"/>
              <w:right w:w="100" w:type="dxa"/>
            </w:tcMar>
            <w:vAlign w:val="center"/>
          </w:tcPr>
          <w:p w:rsidR="009D5FE8" w:rsidRDefault="009D5FE8">
            <w:pPr>
              <w:widowControl w:val="0"/>
              <w:spacing w:line="240" w:lineRule="auto"/>
              <w:jc w:val="center"/>
              <w:rPr>
                <w:b/>
              </w:rPr>
            </w:pPr>
          </w:p>
        </w:tc>
      </w:tr>
    </w:tbl>
    <w:p w:rsidR="009D5FE8" w:rsidRDefault="009D5FE8"/>
    <w:p w:rsidR="009D5FE8" w:rsidRDefault="009D5FE8"/>
    <w:p w:rsidR="009D5FE8" w:rsidRDefault="009D5FE8"/>
    <w:p w:rsidR="009D5FE8" w:rsidRDefault="009D5FE8"/>
    <w:p w:rsidR="009D5FE8" w:rsidRDefault="009D5FE8"/>
    <w:p w:rsidR="009D5FE8" w:rsidRDefault="009D5FE8"/>
    <w:p w:rsidR="009D5FE8" w:rsidRDefault="00D52BCB">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D5FE8">
        <w:tc>
          <w:tcPr>
            <w:tcW w:w="156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Safe State</w:t>
            </w:r>
          </w:p>
        </w:tc>
      </w:tr>
      <w:tr w:rsidR="00B74367">
        <w:tc>
          <w:tcPr>
            <w:tcW w:w="1560" w:type="dxa"/>
            <w:tcMar>
              <w:top w:w="100" w:type="dxa"/>
              <w:left w:w="100" w:type="dxa"/>
              <w:bottom w:w="100" w:type="dxa"/>
              <w:right w:w="100" w:type="dxa"/>
            </w:tcMar>
          </w:tcPr>
          <w:p w:rsidR="00B74367" w:rsidRDefault="00B74367" w:rsidP="00B74367">
            <w:pPr>
              <w:widowControl w:val="0"/>
              <w:spacing w:line="240" w:lineRule="auto"/>
            </w:pPr>
            <w:r>
              <w:t>Technical</w:t>
            </w:r>
          </w:p>
          <w:p w:rsidR="00B74367" w:rsidRDefault="00B74367" w:rsidP="00B74367">
            <w:pPr>
              <w:widowControl w:val="0"/>
              <w:spacing w:line="240" w:lineRule="auto"/>
            </w:pPr>
            <w:r>
              <w:t>Safety</w:t>
            </w:r>
          </w:p>
          <w:p w:rsidR="00B74367" w:rsidRDefault="00B74367" w:rsidP="00B74367">
            <w:pPr>
              <w:widowControl w:val="0"/>
              <w:spacing w:line="240" w:lineRule="auto"/>
            </w:pPr>
            <w:r>
              <w:t>Requirement</w:t>
            </w:r>
          </w:p>
          <w:p w:rsidR="00B74367" w:rsidRDefault="00B861AD" w:rsidP="00B74367">
            <w:pPr>
              <w:widowControl w:val="0"/>
              <w:spacing w:line="240" w:lineRule="auto"/>
            </w:pPr>
            <w:ins w:id="154" w:author="Joshua Schoenfield" w:date="2018-01-02T23:06:00Z">
              <w:r>
                <w:t>02-</w:t>
              </w:r>
            </w:ins>
            <w:r w:rsidR="00B74367">
              <w:t>01</w:t>
            </w:r>
          </w:p>
        </w:tc>
        <w:tc>
          <w:tcPr>
            <w:tcW w:w="3705" w:type="dxa"/>
            <w:tcMar>
              <w:top w:w="100" w:type="dxa"/>
              <w:left w:w="100" w:type="dxa"/>
              <w:bottom w:w="100" w:type="dxa"/>
              <w:right w:w="100" w:type="dxa"/>
            </w:tcMar>
          </w:tcPr>
          <w:p w:rsidR="00B74367" w:rsidRDefault="00B74367" w:rsidP="00B74367">
            <w:pPr>
              <w:widowControl w:val="0"/>
            </w:pPr>
            <w:ins w:id="155" w:author="Joshua Schoenfield" w:date="2018-01-02T22:39:00Z">
              <w:r w:rsidRPr="00D5235B">
                <w:rPr>
                  <w:rPrChange w:id="156" w:author="Joshua Schoenfield" w:date="2018-01-02T23:47:00Z">
                    <w:rPr>
                      <w:rFonts w:ascii="inherit" w:hAnsi="inherit" w:cs="Helvetica"/>
                      <w:color w:val="4F4F4F"/>
                      <w:sz w:val="23"/>
                      <w:szCs w:val="23"/>
                    </w:rPr>
                  </w:rPrChange>
                </w:rPr>
                <w:t>The LDW safety component shall ensure that the frequency of the '</w:t>
              </w:r>
              <w:proofErr w:type="spellStart"/>
              <w:r w:rsidRPr="00D5235B">
                <w:rPr>
                  <w:rPrChange w:id="157" w:author="Joshua Schoenfield" w:date="2018-01-02T23:47:00Z">
                    <w:rPr>
                      <w:rFonts w:ascii="inherit" w:hAnsi="inherit" w:cs="Helvetica"/>
                      <w:color w:val="4F4F4F"/>
                      <w:sz w:val="23"/>
                      <w:szCs w:val="23"/>
                    </w:rPr>
                  </w:rPrChange>
                </w:rPr>
                <w:t>LDW_Torque_Request</w:t>
              </w:r>
              <w:proofErr w:type="spellEnd"/>
              <w:r w:rsidRPr="00D5235B">
                <w:rPr>
                  <w:rPrChange w:id="158" w:author="Joshua Schoenfield" w:date="2018-01-02T23:47:00Z">
                    <w:rPr>
                      <w:rFonts w:ascii="inherit" w:hAnsi="inherit" w:cs="Helvetica"/>
                      <w:color w:val="4F4F4F"/>
                      <w:sz w:val="23"/>
                      <w:szCs w:val="23"/>
                    </w:rPr>
                  </w:rPrChange>
                </w:rPr>
                <w:t>' sent to the 'Final electronic power steering Torque' component is below '</w:t>
              </w:r>
              <w:proofErr w:type="spellStart"/>
              <w:r w:rsidRPr="00D5235B">
                <w:rPr>
                  <w:rPrChange w:id="159" w:author="Joshua Schoenfield" w:date="2018-01-02T23:47:00Z">
                    <w:rPr>
                      <w:rFonts w:ascii="inherit" w:hAnsi="inherit" w:cs="Helvetica"/>
                      <w:color w:val="4F4F4F"/>
                      <w:sz w:val="23"/>
                      <w:szCs w:val="23"/>
                    </w:rPr>
                  </w:rPrChange>
                </w:rPr>
                <w:t>Max_Torque_Frequency</w:t>
              </w:r>
              <w:proofErr w:type="spellEnd"/>
              <w:r w:rsidRPr="00D5235B">
                <w:rPr>
                  <w:rPrChange w:id="160" w:author="Joshua Schoenfield" w:date="2018-01-02T23:47:00Z">
                    <w:rPr>
                      <w:rFonts w:ascii="inherit" w:hAnsi="inherit" w:cs="Helvetica"/>
                      <w:color w:val="4F4F4F"/>
                      <w:sz w:val="23"/>
                      <w:szCs w:val="23"/>
                    </w:rPr>
                  </w:rPrChange>
                </w:rPr>
                <w:t>.</w:t>
              </w:r>
            </w:ins>
          </w:p>
        </w:tc>
        <w:tc>
          <w:tcPr>
            <w:tcW w:w="375" w:type="dxa"/>
            <w:tcMar>
              <w:top w:w="100" w:type="dxa"/>
              <w:left w:w="100" w:type="dxa"/>
              <w:bottom w:w="100" w:type="dxa"/>
              <w:right w:w="100" w:type="dxa"/>
            </w:tcMar>
          </w:tcPr>
          <w:p w:rsidR="00B74367" w:rsidRDefault="00B74367" w:rsidP="00B74367">
            <w:pPr>
              <w:widowControl w:val="0"/>
              <w:spacing w:line="240" w:lineRule="auto"/>
            </w:pPr>
            <w:ins w:id="161" w:author="Joshua Schoenfield" w:date="2018-01-02T22:39:00Z">
              <w:r>
                <w:t>C</w:t>
              </w:r>
            </w:ins>
          </w:p>
        </w:tc>
        <w:tc>
          <w:tcPr>
            <w:tcW w:w="1170" w:type="dxa"/>
            <w:tcMar>
              <w:top w:w="100" w:type="dxa"/>
              <w:left w:w="100" w:type="dxa"/>
              <w:bottom w:w="100" w:type="dxa"/>
              <w:right w:w="100" w:type="dxa"/>
            </w:tcMar>
          </w:tcPr>
          <w:p w:rsidR="00B74367" w:rsidRDefault="00B74367" w:rsidP="00B74367">
            <w:pPr>
              <w:widowControl w:val="0"/>
              <w:spacing w:line="240" w:lineRule="auto"/>
            </w:pPr>
            <w:ins w:id="162" w:author="Joshua Schoenfield" w:date="2018-01-02T22:40:00Z">
              <w:r>
                <w:t xml:space="preserve">50 </w:t>
              </w:r>
              <w:proofErr w:type="spellStart"/>
              <w:r>
                <w:t>ms</w:t>
              </w:r>
            </w:ins>
            <w:proofErr w:type="spellEnd"/>
          </w:p>
        </w:tc>
        <w:tc>
          <w:tcPr>
            <w:tcW w:w="1665" w:type="dxa"/>
            <w:tcMar>
              <w:top w:w="100" w:type="dxa"/>
              <w:left w:w="100" w:type="dxa"/>
              <w:bottom w:w="100" w:type="dxa"/>
              <w:right w:w="100" w:type="dxa"/>
            </w:tcMar>
          </w:tcPr>
          <w:p w:rsidR="00B74367" w:rsidRDefault="00B74367" w:rsidP="00B74367">
            <w:pPr>
              <w:widowControl w:val="0"/>
              <w:spacing w:line="240" w:lineRule="auto"/>
            </w:pPr>
            <w:ins w:id="163" w:author="Joshua Schoenfield" w:date="2018-01-02T22:54:00Z">
              <w:r>
                <w:t>LDW Safety Block</w:t>
              </w:r>
            </w:ins>
          </w:p>
        </w:tc>
        <w:tc>
          <w:tcPr>
            <w:tcW w:w="1050" w:type="dxa"/>
            <w:tcMar>
              <w:top w:w="100" w:type="dxa"/>
              <w:left w:w="100" w:type="dxa"/>
              <w:bottom w:w="100" w:type="dxa"/>
              <w:right w:w="100" w:type="dxa"/>
            </w:tcMar>
          </w:tcPr>
          <w:p w:rsidR="00B74367" w:rsidRDefault="00B861AD" w:rsidP="00B74367">
            <w:pPr>
              <w:widowControl w:val="0"/>
              <w:spacing w:line="240" w:lineRule="auto"/>
            </w:pPr>
            <w:ins w:id="164" w:author="Joshua Schoenfield" w:date="2018-01-02T23:03:00Z">
              <w:r>
                <w:t>L</w:t>
              </w:r>
              <w:r w:rsidRPr="00094C9F">
                <w:t>ane assistance output is set to zero</w:t>
              </w:r>
            </w:ins>
          </w:p>
        </w:tc>
      </w:tr>
      <w:tr w:rsidR="00B74367">
        <w:tc>
          <w:tcPr>
            <w:tcW w:w="1560" w:type="dxa"/>
            <w:tcMar>
              <w:top w:w="100" w:type="dxa"/>
              <w:left w:w="100" w:type="dxa"/>
              <w:bottom w:w="100" w:type="dxa"/>
              <w:right w:w="100" w:type="dxa"/>
            </w:tcMar>
          </w:tcPr>
          <w:p w:rsidR="00B74367" w:rsidRDefault="00B74367" w:rsidP="00B74367">
            <w:pPr>
              <w:widowControl w:val="0"/>
              <w:spacing w:line="240" w:lineRule="auto"/>
            </w:pPr>
            <w:r>
              <w:lastRenderedPageBreak/>
              <w:t>Technical</w:t>
            </w:r>
          </w:p>
          <w:p w:rsidR="00B74367" w:rsidRDefault="00B74367" w:rsidP="00B74367">
            <w:pPr>
              <w:widowControl w:val="0"/>
              <w:spacing w:line="240" w:lineRule="auto"/>
            </w:pPr>
            <w:r>
              <w:t>Safety</w:t>
            </w:r>
          </w:p>
          <w:p w:rsidR="00B74367" w:rsidRDefault="00B74367" w:rsidP="00B74367">
            <w:pPr>
              <w:widowControl w:val="0"/>
              <w:spacing w:line="240" w:lineRule="auto"/>
            </w:pPr>
            <w:r>
              <w:t>Requirement</w:t>
            </w:r>
          </w:p>
          <w:p w:rsidR="00B74367" w:rsidRDefault="00B861AD" w:rsidP="00B74367">
            <w:pPr>
              <w:widowControl w:val="0"/>
              <w:spacing w:line="240" w:lineRule="auto"/>
            </w:pPr>
            <w:ins w:id="165" w:author="Joshua Schoenfield" w:date="2018-01-02T23:07:00Z">
              <w:r>
                <w:t>02-</w:t>
              </w:r>
            </w:ins>
            <w:r w:rsidR="00B74367">
              <w:t>02</w:t>
            </w:r>
          </w:p>
        </w:tc>
        <w:tc>
          <w:tcPr>
            <w:tcW w:w="3705" w:type="dxa"/>
            <w:tcMar>
              <w:top w:w="100" w:type="dxa"/>
              <w:left w:w="100" w:type="dxa"/>
              <w:bottom w:w="100" w:type="dxa"/>
              <w:right w:w="100" w:type="dxa"/>
            </w:tcMar>
          </w:tcPr>
          <w:p w:rsidR="00B74367" w:rsidRDefault="00B74367" w:rsidP="00B74367">
            <w:pPr>
              <w:widowControl w:val="0"/>
            </w:pPr>
            <w:ins w:id="166" w:author="Joshua Schoenfield" w:date="2018-01-02T22:39:00Z">
              <w:r w:rsidRPr="00D5235B">
                <w:rPr>
                  <w:rPrChange w:id="167" w:author="Joshua Schoenfield" w:date="2018-01-02T23:47:00Z">
                    <w:rPr>
                      <w:rFonts w:ascii="inherit" w:hAnsi="inherit" w:cs="Helvetica"/>
                      <w:color w:val="4F4F4F"/>
                      <w:sz w:val="23"/>
                      <w:szCs w:val="23"/>
                    </w:rPr>
                  </w:rPrChange>
                </w:rPr>
                <w:t>As soon as the LDW function deactivates the LDW feature, the 'LDW Safety' software block shall send a signal to the car display ECU to turn on a warning light.</w:t>
              </w:r>
            </w:ins>
          </w:p>
        </w:tc>
        <w:tc>
          <w:tcPr>
            <w:tcW w:w="375" w:type="dxa"/>
            <w:tcMar>
              <w:top w:w="100" w:type="dxa"/>
              <w:left w:w="100" w:type="dxa"/>
              <w:bottom w:w="100" w:type="dxa"/>
              <w:right w:w="100" w:type="dxa"/>
            </w:tcMar>
          </w:tcPr>
          <w:p w:rsidR="00B74367" w:rsidRDefault="00B74367" w:rsidP="00B74367">
            <w:pPr>
              <w:widowControl w:val="0"/>
              <w:spacing w:line="240" w:lineRule="auto"/>
            </w:pPr>
            <w:ins w:id="168" w:author="Joshua Schoenfield" w:date="2018-01-02T22:39:00Z">
              <w:r>
                <w:t>C</w:t>
              </w:r>
            </w:ins>
          </w:p>
        </w:tc>
        <w:tc>
          <w:tcPr>
            <w:tcW w:w="1170" w:type="dxa"/>
            <w:tcMar>
              <w:top w:w="100" w:type="dxa"/>
              <w:left w:w="100" w:type="dxa"/>
              <w:bottom w:w="100" w:type="dxa"/>
              <w:right w:w="100" w:type="dxa"/>
            </w:tcMar>
          </w:tcPr>
          <w:p w:rsidR="00B74367" w:rsidRDefault="00B74367" w:rsidP="00B74367">
            <w:pPr>
              <w:widowControl w:val="0"/>
              <w:spacing w:line="240" w:lineRule="auto"/>
            </w:pPr>
            <w:ins w:id="169" w:author="Joshua Schoenfield" w:date="2018-01-02T22:40:00Z">
              <w:r>
                <w:t xml:space="preserve">50 </w:t>
              </w:r>
              <w:proofErr w:type="spellStart"/>
              <w:r>
                <w:t>ms</w:t>
              </w:r>
            </w:ins>
            <w:proofErr w:type="spellEnd"/>
          </w:p>
        </w:tc>
        <w:tc>
          <w:tcPr>
            <w:tcW w:w="1665" w:type="dxa"/>
            <w:tcMar>
              <w:top w:w="100" w:type="dxa"/>
              <w:left w:w="100" w:type="dxa"/>
              <w:bottom w:w="100" w:type="dxa"/>
              <w:right w:w="100" w:type="dxa"/>
            </w:tcMar>
          </w:tcPr>
          <w:p w:rsidR="00B74367" w:rsidRDefault="00B74367" w:rsidP="00B74367">
            <w:pPr>
              <w:widowControl w:val="0"/>
              <w:spacing w:line="240" w:lineRule="auto"/>
            </w:pPr>
            <w:ins w:id="170" w:author="Joshua Schoenfield" w:date="2018-01-02T22:54:00Z">
              <w:r>
                <w:t>LDW Safety Block</w:t>
              </w:r>
            </w:ins>
          </w:p>
        </w:tc>
        <w:tc>
          <w:tcPr>
            <w:tcW w:w="1050" w:type="dxa"/>
            <w:tcMar>
              <w:top w:w="100" w:type="dxa"/>
              <w:left w:w="100" w:type="dxa"/>
              <w:bottom w:w="100" w:type="dxa"/>
              <w:right w:w="100" w:type="dxa"/>
            </w:tcMar>
          </w:tcPr>
          <w:p w:rsidR="00B74367" w:rsidRDefault="00B861AD" w:rsidP="00B74367">
            <w:pPr>
              <w:widowControl w:val="0"/>
              <w:spacing w:line="240" w:lineRule="auto"/>
            </w:pPr>
            <w:ins w:id="171" w:author="Joshua Schoenfield" w:date="2018-01-02T23:03:00Z">
              <w:r>
                <w:t>L</w:t>
              </w:r>
              <w:r w:rsidRPr="00094C9F">
                <w:t>ane assistance output is set to zero</w:t>
              </w:r>
            </w:ins>
          </w:p>
        </w:tc>
      </w:tr>
      <w:tr w:rsidR="00B74367">
        <w:tc>
          <w:tcPr>
            <w:tcW w:w="1560" w:type="dxa"/>
            <w:tcMar>
              <w:top w:w="100" w:type="dxa"/>
              <w:left w:w="100" w:type="dxa"/>
              <w:bottom w:w="100" w:type="dxa"/>
              <w:right w:w="100" w:type="dxa"/>
            </w:tcMar>
          </w:tcPr>
          <w:p w:rsidR="00B74367" w:rsidRDefault="00B74367" w:rsidP="00B74367">
            <w:pPr>
              <w:widowControl w:val="0"/>
              <w:spacing w:line="240" w:lineRule="auto"/>
            </w:pPr>
            <w:r>
              <w:t>Technical</w:t>
            </w:r>
          </w:p>
          <w:p w:rsidR="00B74367" w:rsidRDefault="00B74367" w:rsidP="00B74367">
            <w:pPr>
              <w:widowControl w:val="0"/>
              <w:spacing w:line="240" w:lineRule="auto"/>
            </w:pPr>
            <w:r>
              <w:t>Safety</w:t>
            </w:r>
          </w:p>
          <w:p w:rsidR="00B74367" w:rsidRDefault="00B74367" w:rsidP="00B74367">
            <w:pPr>
              <w:widowControl w:val="0"/>
              <w:spacing w:line="240" w:lineRule="auto"/>
            </w:pPr>
            <w:r>
              <w:t>Requirement</w:t>
            </w:r>
          </w:p>
          <w:p w:rsidR="00B74367" w:rsidRDefault="00B861AD" w:rsidP="00B74367">
            <w:pPr>
              <w:widowControl w:val="0"/>
              <w:spacing w:line="240" w:lineRule="auto"/>
            </w:pPr>
            <w:ins w:id="172" w:author="Joshua Schoenfield" w:date="2018-01-02T23:07:00Z">
              <w:r>
                <w:t>02-</w:t>
              </w:r>
            </w:ins>
            <w:r w:rsidR="00B74367">
              <w:t>03</w:t>
            </w:r>
          </w:p>
        </w:tc>
        <w:tc>
          <w:tcPr>
            <w:tcW w:w="3705" w:type="dxa"/>
            <w:tcMar>
              <w:top w:w="100" w:type="dxa"/>
              <w:left w:w="100" w:type="dxa"/>
              <w:bottom w:w="100" w:type="dxa"/>
              <w:right w:w="100" w:type="dxa"/>
            </w:tcMar>
          </w:tcPr>
          <w:p w:rsidR="00B74367" w:rsidRPr="00D5235B" w:rsidRDefault="00B74367" w:rsidP="00B74367">
            <w:pPr>
              <w:rPr>
                <w:ins w:id="173" w:author="Joshua Schoenfield" w:date="2018-01-02T22:39:00Z"/>
                <w:rPrChange w:id="174" w:author="Joshua Schoenfield" w:date="2018-01-02T23:47:00Z">
                  <w:rPr>
                    <w:ins w:id="175" w:author="Joshua Schoenfield" w:date="2018-01-02T22:39:00Z"/>
                    <w:rFonts w:ascii="inherit" w:hAnsi="inherit" w:cs="Helvetica"/>
                    <w:color w:val="4F4F4F"/>
                    <w:sz w:val="23"/>
                    <w:szCs w:val="23"/>
                  </w:rPr>
                </w:rPrChange>
              </w:rPr>
            </w:pPr>
            <w:ins w:id="176" w:author="Joshua Schoenfield" w:date="2018-01-02T22:39:00Z">
              <w:r w:rsidRPr="00D5235B">
                <w:rPr>
                  <w:rPrChange w:id="177" w:author="Joshua Schoenfield" w:date="2018-01-02T23:47:00Z">
                    <w:rPr>
                      <w:rFonts w:ascii="inherit" w:hAnsi="inherit" w:cs="Helvetica"/>
                      <w:color w:val="4F4F4F"/>
                      <w:sz w:val="23"/>
                      <w:szCs w:val="23"/>
                    </w:rPr>
                  </w:rPrChange>
                </w:rPr>
                <w:t>As soon as a failure is detected by the LDW function, it shall deactivate the LDW feature and the '</w:t>
              </w:r>
              <w:proofErr w:type="spellStart"/>
              <w:r w:rsidRPr="00D5235B">
                <w:rPr>
                  <w:rPrChange w:id="178" w:author="Joshua Schoenfield" w:date="2018-01-02T23:47:00Z">
                    <w:rPr>
                      <w:rFonts w:ascii="inherit" w:hAnsi="inherit" w:cs="Helvetica"/>
                      <w:color w:val="4F4F4F"/>
                      <w:sz w:val="23"/>
                      <w:szCs w:val="23"/>
                    </w:rPr>
                  </w:rPrChange>
                </w:rPr>
                <w:t>LDW_Torque_Request</w:t>
              </w:r>
              <w:proofErr w:type="spellEnd"/>
              <w:r w:rsidRPr="00D5235B">
                <w:rPr>
                  <w:rPrChange w:id="179" w:author="Joshua Schoenfield" w:date="2018-01-02T23:47:00Z">
                    <w:rPr>
                      <w:rFonts w:ascii="inherit" w:hAnsi="inherit" w:cs="Helvetica"/>
                      <w:color w:val="4F4F4F"/>
                      <w:sz w:val="23"/>
                      <w:szCs w:val="23"/>
                    </w:rPr>
                  </w:rPrChange>
                </w:rPr>
                <w:t>' shall be set to zero.</w:t>
              </w:r>
            </w:ins>
          </w:p>
          <w:p w:rsidR="00B74367" w:rsidRDefault="00B74367" w:rsidP="00B74367">
            <w:pPr>
              <w:widowControl w:val="0"/>
            </w:pPr>
          </w:p>
        </w:tc>
        <w:tc>
          <w:tcPr>
            <w:tcW w:w="375" w:type="dxa"/>
            <w:tcMar>
              <w:top w:w="100" w:type="dxa"/>
              <w:left w:w="100" w:type="dxa"/>
              <w:bottom w:w="100" w:type="dxa"/>
              <w:right w:w="100" w:type="dxa"/>
            </w:tcMar>
          </w:tcPr>
          <w:p w:rsidR="00B74367" w:rsidRDefault="00B74367" w:rsidP="00B74367">
            <w:pPr>
              <w:widowControl w:val="0"/>
              <w:spacing w:line="240" w:lineRule="auto"/>
            </w:pPr>
            <w:ins w:id="180" w:author="Joshua Schoenfield" w:date="2018-01-02T22:39:00Z">
              <w:r>
                <w:t>C</w:t>
              </w:r>
            </w:ins>
          </w:p>
        </w:tc>
        <w:tc>
          <w:tcPr>
            <w:tcW w:w="1170" w:type="dxa"/>
            <w:tcMar>
              <w:top w:w="100" w:type="dxa"/>
              <w:left w:w="100" w:type="dxa"/>
              <w:bottom w:w="100" w:type="dxa"/>
              <w:right w:w="100" w:type="dxa"/>
            </w:tcMar>
          </w:tcPr>
          <w:p w:rsidR="00B74367" w:rsidRDefault="00B74367" w:rsidP="00B74367">
            <w:pPr>
              <w:widowControl w:val="0"/>
              <w:spacing w:line="240" w:lineRule="auto"/>
            </w:pPr>
            <w:ins w:id="181" w:author="Joshua Schoenfield" w:date="2018-01-02T22:40:00Z">
              <w:r>
                <w:t xml:space="preserve">50 </w:t>
              </w:r>
              <w:proofErr w:type="spellStart"/>
              <w:r>
                <w:t>ms</w:t>
              </w:r>
            </w:ins>
            <w:proofErr w:type="spellEnd"/>
          </w:p>
        </w:tc>
        <w:tc>
          <w:tcPr>
            <w:tcW w:w="1665" w:type="dxa"/>
            <w:tcMar>
              <w:top w:w="100" w:type="dxa"/>
              <w:left w:w="100" w:type="dxa"/>
              <w:bottom w:w="100" w:type="dxa"/>
              <w:right w:w="100" w:type="dxa"/>
            </w:tcMar>
          </w:tcPr>
          <w:p w:rsidR="00B74367" w:rsidRDefault="00B74367" w:rsidP="00B74367">
            <w:pPr>
              <w:widowControl w:val="0"/>
              <w:spacing w:line="240" w:lineRule="auto"/>
            </w:pPr>
            <w:ins w:id="182" w:author="Joshua Schoenfield" w:date="2018-01-02T22:54:00Z">
              <w:r>
                <w:t>LDW Safety Block</w:t>
              </w:r>
            </w:ins>
          </w:p>
        </w:tc>
        <w:tc>
          <w:tcPr>
            <w:tcW w:w="1050" w:type="dxa"/>
            <w:tcMar>
              <w:top w:w="100" w:type="dxa"/>
              <w:left w:w="100" w:type="dxa"/>
              <w:bottom w:w="100" w:type="dxa"/>
              <w:right w:w="100" w:type="dxa"/>
            </w:tcMar>
          </w:tcPr>
          <w:p w:rsidR="00B74367" w:rsidRDefault="00B861AD" w:rsidP="00B74367">
            <w:pPr>
              <w:widowControl w:val="0"/>
              <w:spacing w:line="240" w:lineRule="auto"/>
            </w:pPr>
            <w:ins w:id="183" w:author="Joshua Schoenfield" w:date="2018-01-02T23:03:00Z">
              <w:r>
                <w:t>L</w:t>
              </w:r>
              <w:r w:rsidRPr="00094C9F">
                <w:t>ane assistance output is set to zero</w:t>
              </w:r>
            </w:ins>
          </w:p>
        </w:tc>
      </w:tr>
      <w:tr w:rsidR="00B74367">
        <w:tc>
          <w:tcPr>
            <w:tcW w:w="1560" w:type="dxa"/>
            <w:tcMar>
              <w:top w:w="100" w:type="dxa"/>
              <w:left w:w="100" w:type="dxa"/>
              <w:bottom w:w="100" w:type="dxa"/>
              <w:right w:w="100" w:type="dxa"/>
            </w:tcMar>
          </w:tcPr>
          <w:p w:rsidR="00B74367" w:rsidRDefault="00B74367" w:rsidP="00B74367">
            <w:pPr>
              <w:widowControl w:val="0"/>
              <w:spacing w:line="240" w:lineRule="auto"/>
            </w:pPr>
            <w:r>
              <w:t>Technical</w:t>
            </w:r>
          </w:p>
          <w:p w:rsidR="00B74367" w:rsidRDefault="00B74367" w:rsidP="00B74367">
            <w:pPr>
              <w:widowControl w:val="0"/>
              <w:spacing w:line="240" w:lineRule="auto"/>
            </w:pPr>
            <w:r>
              <w:t>Safety</w:t>
            </w:r>
          </w:p>
          <w:p w:rsidR="00B74367" w:rsidRDefault="00B74367" w:rsidP="00B74367">
            <w:pPr>
              <w:widowControl w:val="0"/>
              <w:spacing w:line="240" w:lineRule="auto"/>
            </w:pPr>
            <w:r>
              <w:t>Requirement</w:t>
            </w:r>
          </w:p>
          <w:p w:rsidR="00B74367" w:rsidRDefault="00B861AD" w:rsidP="00B74367">
            <w:pPr>
              <w:widowControl w:val="0"/>
              <w:spacing w:line="240" w:lineRule="auto"/>
            </w:pPr>
            <w:ins w:id="184" w:author="Joshua Schoenfield" w:date="2018-01-02T23:07:00Z">
              <w:r>
                <w:t>02-</w:t>
              </w:r>
            </w:ins>
            <w:r w:rsidR="00B74367">
              <w:t>04</w:t>
            </w:r>
          </w:p>
        </w:tc>
        <w:tc>
          <w:tcPr>
            <w:tcW w:w="3705" w:type="dxa"/>
            <w:tcMar>
              <w:top w:w="100" w:type="dxa"/>
              <w:left w:w="100" w:type="dxa"/>
              <w:bottom w:w="100" w:type="dxa"/>
              <w:right w:w="100" w:type="dxa"/>
            </w:tcMar>
          </w:tcPr>
          <w:p w:rsidR="00B74367" w:rsidRPr="00D5235B" w:rsidRDefault="00B74367" w:rsidP="00B74367">
            <w:pPr>
              <w:rPr>
                <w:ins w:id="185" w:author="Joshua Schoenfield" w:date="2018-01-02T22:39:00Z"/>
                <w:rPrChange w:id="186" w:author="Joshua Schoenfield" w:date="2018-01-02T23:47:00Z">
                  <w:rPr>
                    <w:ins w:id="187" w:author="Joshua Schoenfield" w:date="2018-01-02T22:39:00Z"/>
                    <w:rFonts w:ascii="inherit" w:hAnsi="inherit" w:cs="Helvetica"/>
                    <w:color w:val="4F4F4F"/>
                    <w:sz w:val="23"/>
                    <w:szCs w:val="23"/>
                  </w:rPr>
                </w:rPrChange>
              </w:rPr>
            </w:pPr>
            <w:ins w:id="188" w:author="Joshua Schoenfield" w:date="2018-01-02T22:39:00Z">
              <w:r w:rsidRPr="00D5235B">
                <w:rPr>
                  <w:rPrChange w:id="189" w:author="Joshua Schoenfield" w:date="2018-01-02T23:47:00Z">
                    <w:rPr>
                      <w:rFonts w:ascii="inherit" w:hAnsi="inherit" w:cs="Helvetica"/>
                      <w:color w:val="4F4F4F"/>
                      <w:sz w:val="23"/>
                      <w:szCs w:val="23"/>
                    </w:rPr>
                  </w:rPrChange>
                </w:rPr>
                <w:t>The validity and integrity of the data transmission for '</w:t>
              </w:r>
              <w:proofErr w:type="spellStart"/>
              <w:r w:rsidRPr="00D5235B">
                <w:rPr>
                  <w:rPrChange w:id="190" w:author="Joshua Schoenfield" w:date="2018-01-02T23:47:00Z">
                    <w:rPr>
                      <w:rFonts w:ascii="inherit" w:hAnsi="inherit" w:cs="Helvetica"/>
                      <w:color w:val="4F4F4F"/>
                      <w:sz w:val="23"/>
                      <w:szCs w:val="23"/>
                    </w:rPr>
                  </w:rPrChange>
                </w:rPr>
                <w:t>LDW_Torque_Request</w:t>
              </w:r>
              <w:proofErr w:type="spellEnd"/>
              <w:r w:rsidRPr="00D5235B">
                <w:rPr>
                  <w:rPrChange w:id="191" w:author="Joshua Schoenfield" w:date="2018-01-02T23:47:00Z">
                    <w:rPr>
                      <w:rFonts w:ascii="inherit" w:hAnsi="inherit" w:cs="Helvetica"/>
                      <w:color w:val="4F4F4F"/>
                      <w:sz w:val="23"/>
                      <w:szCs w:val="23"/>
                    </w:rPr>
                  </w:rPrChange>
                </w:rPr>
                <w:t>' signal shall be ensured.</w:t>
              </w:r>
            </w:ins>
          </w:p>
          <w:p w:rsidR="00B74367" w:rsidRDefault="00B74367" w:rsidP="00B74367">
            <w:pPr>
              <w:widowControl w:val="0"/>
            </w:pPr>
          </w:p>
        </w:tc>
        <w:tc>
          <w:tcPr>
            <w:tcW w:w="375" w:type="dxa"/>
            <w:tcMar>
              <w:top w:w="100" w:type="dxa"/>
              <w:left w:w="100" w:type="dxa"/>
              <w:bottom w:w="100" w:type="dxa"/>
              <w:right w:w="100" w:type="dxa"/>
            </w:tcMar>
          </w:tcPr>
          <w:p w:rsidR="00B74367" w:rsidRDefault="00B74367" w:rsidP="00B74367">
            <w:pPr>
              <w:widowControl w:val="0"/>
              <w:spacing w:line="240" w:lineRule="auto"/>
            </w:pPr>
            <w:ins w:id="192" w:author="Joshua Schoenfield" w:date="2018-01-02T22:39:00Z">
              <w:r>
                <w:t>C</w:t>
              </w:r>
            </w:ins>
          </w:p>
        </w:tc>
        <w:tc>
          <w:tcPr>
            <w:tcW w:w="1170" w:type="dxa"/>
            <w:tcMar>
              <w:top w:w="100" w:type="dxa"/>
              <w:left w:w="100" w:type="dxa"/>
              <w:bottom w:w="100" w:type="dxa"/>
              <w:right w:w="100" w:type="dxa"/>
            </w:tcMar>
          </w:tcPr>
          <w:p w:rsidR="00B74367" w:rsidRDefault="00B74367" w:rsidP="00B74367">
            <w:pPr>
              <w:widowControl w:val="0"/>
              <w:spacing w:line="240" w:lineRule="auto"/>
            </w:pPr>
            <w:ins w:id="193" w:author="Joshua Schoenfield" w:date="2018-01-02T22:40:00Z">
              <w:r>
                <w:t xml:space="preserve">50 </w:t>
              </w:r>
              <w:proofErr w:type="spellStart"/>
              <w:r>
                <w:t>ms</w:t>
              </w:r>
            </w:ins>
            <w:proofErr w:type="spellEnd"/>
          </w:p>
        </w:tc>
        <w:tc>
          <w:tcPr>
            <w:tcW w:w="1665" w:type="dxa"/>
            <w:tcMar>
              <w:top w:w="100" w:type="dxa"/>
              <w:left w:w="100" w:type="dxa"/>
              <w:bottom w:w="100" w:type="dxa"/>
              <w:right w:w="100" w:type="dxa"/>
            </w:tcMar>
          </w:tcPr>
          <w:p w:rsidR="00B74367" w:rsidRDefault="00B74367" w:rsidP="00B74367">
            <w:pPr>
              <w:widowControl w:val="0"/>
              <w:spacing w:line="240" w:lineRule="auto"/>
            </w:pPr>
            <w:ins w:id="194" w:author="Joshua Schoenfield" w:date="2018-01-02T22:54:00Z">
              <w:r>
                <w:t>Data Transmission Integrity Check</w:t>
              </w:r>
            </w:ins>
          </w:p>
        </w:tc>
        <w:tc>
          <w:tcPr>
            <w:tcW w:w="1050" w:type="dxa"/>
            <w:tcMar>
              <w:top w:w="100" w:type="dxa"/>
              <w:left w:w="100" w:type="dxa"/>
              <w:bottom w:w="100" w:type="dxa"/>
              <w:right w:w="100" w:type="dxa"/>
            </w:tcMar>
          </w:tcPr>
          <w:p w:rsidR="00B74367" w:rsidRDefault="00B861AD" w:rsidP="00B74367">
            <w:pPr>
              <w:widowControl w:val="0"/>
              <w:spacing w:line="240" w:lineRule="auto"/>
            </w:pPr>
            <w:ins w:id="195" w:author="Joshua Schoenfield" w:date="2018-01-02T23:03:00Z">
              <w:r>
                <w:t>L</w:t>
              </w:r>
              <w:r w:rsidRPr="00094C9F">
                <w:t>ane assistance output is set to zero</w:t>
              </w:r>
            </w:ins>
          </w:p>
        </w:tc>
      </w:tr>
      <w:tr w:rsidR="00B74367">
        <w:tc>
          <w:tcPr>
            <w:tcW w:w="1560" w:type="dxa"/>
            <w:tcMar>
              <w:top w:w="100" w:type="dxa"/>
              <w:left w:w="100" w:type="dxa"/>
              <w:bottom w:w="100" w:type="dxa"/>
              <w:right w:w="100" w:type="dxa"/>
            </w:tcMar>
          </w:tcPr>
          <w:p w:rsidR="00B74367" w:rsidRDefault="00B74367" w:rsidP="00B74367">
            <w:pPr>
              <w:widowControl w:val="0"/>
              <w:spacing w:line="240" w:lineRule="auto"/>
            </w:pPr>
            <w:r>
              <w:t>Technical</w:t>
            </w:r>
          </w:p>
          <w:p w:rsidR="00B74367" w:rsidRDefault="00B74367" w:rsidP="00B74367">
            <w:pPr>
              <w:widowControl w:val="0"/>
              <w:spacing w:line="240" w:lineRule="auto"/>
            </w:pPr>
            <w:r>
              <w:t>Safety</w:t>
            </w:r>
          </w:p>
          <w:p w:rsidR="00B74367" w:rsidRDefault="00B74367" w:rsidP="00B74367">
            <w:pPr>
              <w:widowControl w:val="0"/>
              <w:spacing w:line="240" w:lineRule="auto"/>
            </w:pPr>
            <w:r>
              <w:t>Requirement</w:t>
            </w:r>
          </w:p>
          <w:p w:rsidR="00B74367" w:rsidRDefault="00B861AD" w:rsidP="00B74367">
            <w:pPr>
              <w:widowControl w:val="0"/>
              <w:spacing w:line="240" w:lineRule="auto"/>
            </w:pPr>
            <w:ins w:id="196" w:author="Joshua Schoenfield" w:date="2018-01-02T23:09:00Z">
              <w:r>
                <w:t>02-</w:t>
              </w:r>
            </w:ins>
            <w:r w:rsidR="00B74367">
              <w:t>05</w:t>
            </w:r>
          </w:p>
        </w:tc>
        <w:tc>
          <w:tcPr>
            <w:tcW w:w="3705" w:type="dxa"/>
            <w:tcMar>
              <w:top w:w="100" w:type="dxa"/>
              <w:left w:w="100" w:type="dxa"/>
              <w:bottom w:w="100" w:type="dxa"/>
              <w:right w:w="100" w:type="dxa"/>
            </w:tcMar>
          </w:tcPr>
          <w:p w:rsidR="00B74367" w:rsidRPr="00D5235B" w:rsidRDefault="00B74367" w:rsidP="00B74367">
            <w:pPr>
              <w:rPr>
                <w:ins w:id="197" w:author="Joshua Schoenfield" w:date="2018-01-02T22:39:00Z"/>
                <w:rPrChange w:id="198" w:author="Joshua Schoenfield" w:date="2018-01-02T23:47:00Z">
                  <w:rPr>
                    <w:ins w:id="199" w:author="Joshua Schoenfield" w:date="2018-01-02T22:39:00Z"/>
                    <w:rFonts w:ascii="inherit" w:hAnsi="inherit" w:cs="Helvetica"/>
                    <w:color w:val="4F4F4F"/>
                    <w:sz w:val="23"/>
                    <w:szCs w:val="23"/>
                  </w:rPr>
                </w:rPrChange>
              </w:rPr>
            </w:pPr>
            <w:ins w:id="200" w:author="Joshua Schoenfield" w:date="2018-01-02T22:39:00Z">
              <w:r w:rsidRPr="00D5235B">
                <w:rPr>
                  <w:rPrChange w:id="201" w:author="Joshua Schoenfield" w:date="2018-01-02T23:47:00Z">
                    <w:rPr>
                      <w:rFonts w:ascii="inherit" w:hAnsi="inherit" w:cs="Helvetica"/>
                      <w:color w:val="4F4F4F"/>
                      <w:sz w:val="23"/>
                      <w:szCs w:val="23"/>
                    </w:rPr>
                  </w:rPrChange>
                </w:rPr>
                <w:t xml:space="preserve">Memory test shall be conducted at </w:t>
              </w:r>
              <w:proofErr w:type="spellStart"/>
              <w:r w:rsidRPr="00D5235B">
                <w:rPr>
                  <w:rPrChange w:id="202" w:author="Joshua Schoenfield" w:date="2018-01-02T23:47:00Z">
                    <w:rPr>
                      <w:rFonts w:ascii="inherit" w:hAnsi="inherit" w:cs="Helvetica"/>
                      <w:color w:val="4F4F4F"/>
                      <w:sz w:val="23"/>
                      <w:szCs w:val="23"/>
                    </w:rPr>
                  </w:rPrChange>
                </w:rPr>
                <w:t>start up</w:t>
              </w:r>
              <w:proofErr w:type="spellEnd"/>
              <w:r w:rsidRPr="00D5235B">
                <w:rPr>
                  <w:rPrChange w:id="203" w:author="Joshua Schoenfield" w:date="2018-01-02T23:47:00Z">
                    <w:rPr>
                      <w:rFonts w:ascii="inherit" w:hAnsi="inherit" w:cs="Helvetica"/>
                      <w:color w:val="4F4F4F"/>
                      <w:sz w:val="23"/>
                      <w:szCs w:val="23"/>
                    </w:rPr>
                  </w:rPrChange>
                </w:rPr>
                <w:t xml:space="preserve"> of the EPS ECU to check for any faults in memory.</w:t>
              </w:r>
            </w:ins>
          </w:p>
          <w:p w:rsidR="00B74367" w:rsidRDefault="00B74367" w:rsidP="00B74367">
            <w:pPr>
              <w:widowControl w:val="0"/>
            </w:pPr>
          </w:p>
        </w:tc>
        <w:tc>
          <w:tcPr>
            <w:tcW w:w="375" w:type="dxa"/>
            <w:tcMar>
              <w:top w:w="100" w:type="dxa"/>
              <w:left w:w="100" w:type="dxa"/>
              <w:bottom w:w="100" w:type="dxa"/>
              <w:right w:w="100" w:type="dxa"/>
            </w:tcMar>
          </w:tcPr>
          <w:p w:rsidR="00B74367" w:rsidRDefault="00B74367" w:rsidP="00B74367">
            <w:pPr>
              <w:widowControl w:val="0"/>
              <w:spacing w:line="240" w:lineRule="auto"/>
            </w:pPr>
            <w:ins w:id="204" w:author="Joshua Schoenfield" w:date="2018-01-02T22:39:00Z">
              <w:r>
                <w:t>A</w:t>
              </w:r>
            </w:ins>
          </w:p>
        </w:tc>
        <w:tc>
          <w:tcPr>
            <w:tcW w:w="1170" w:type="dxa"/>
            <w:tcMar>
              <w:top w:w="100" w:type="dxa"/>
              <w:left w:w="100" w:type="dxa"/>
              <w:bottom w:w="100" w:type="dxa"/>
              <w:right w:w="100" w:type="dxa"/>
            </w:tcMar>
          </w:tcPr>
          <w:p w:rsidR="00B74367" w:rsidRDefault="00B74367" w:rsidP="00B74367">
            <w:pPr>
              <w:widowControl w:val="0"/>
              <w:spacing w:line="240" w:lineRule="auto"/>
            </w:pPr>
            <w:ins w:id="205" w:author="Joshua Schoenfield" w:date="2018-01-02T22:40:00Z">
              <w:r>
                <w:t>Ignition cycle</w:t>
              </w:r>
            </w:ins>
          </w:p>
        </w:tc>
        <w:tc>
          <w:tcPr>
            <w:tcW w:w="1665" w:type="dxa"/>
            <w:tcMar>
              <w:top w:w="100" w:type="dxa"/>
              <w:left w:w="100" w:type="dxa"/>
              <w:bottom w:w="100" w:type="dxa"/>
              <w:right w:w="100" w:type="dxa"/>
            </w:tcMar>
          </w:tcPr>
          <w:p w:rsidR="00B74367" w:rsidRDefault="00B74367" w:rsidP="00B74367">
            <w:pPr>
              <w:widowControl w:val="0"/>
              <w:spacing w:line="240" w:lineRule="auto"/>
            </w:pPr>
            <w:ins w:id="206" w:author="Joshua Schoenfield" w:date="2018-01-02T22:54:00Z">
              <w:r>
                <w:t>Safety Startup: Memory Test Block</w:t>
              </w:r>
            </w:ins>
          </w:p>
        </w:tc>
        <w:tc>
          <w:tcPr>
            <w:tcW w:w="1050" w:type="dxa"/>
            <w:tcMar>
              <w:top w:w="100" w:type="dxa"/>
              <w:left w:w="100" w:type="dxa"/>
              <w:bottom w:w="100" w:type="dxa"/>
              <w:right w:w="100" w:type="dxa"/>
            </w:tcMar>
          </w:tcPr>
          <w:p w:rsidR="00B74367" w:rsidRDefault="00B861AD" w:rsidP="00B74367">
            <w:pPr>
              <w:widowControl w:val="0"/>
              <w:spacing w:line="240" w:lineRule="auto"/>
            </w:pPr>
            <w:ins w:id="207" w:author="Joshua Schoenfield" w:date="2018-01-02T23:03:00Z">
              <w:r>
                <w:t>L</w:t>
              </w:r>
              <w:r w:rsidRPr="00094C9F">
                <w:t>ane assistance output is set to zero</w:t>
              </w:r>
            </w:ins>
          </w:p>
        </w:tc>
      </w:tr>
    </w:tbl>
    <w:p w:rsidR="009D5FE8" w:rsidRDefault="009D5FE8"/>
    <w:p w:rsidR="009D5FE8" w:rsidRDefault="009D5FE8"/>
    <w:p w:rsidR="009D5FE8" w:rsidRDefault="009D5FE8"/>
    <w:p w:rsidR="009D5FE8" w:rsidRDefault="00D52BCB">
      <w:pPr>
        <w:rPr>
          <w:b/>
        </w:rPr>
      </w:pPr>
      <w:r>
        <w:rPr>
          <w:b/>
        </w:rPr>
        <w:t>Lane Departure Warning (LDW) Verification and Validation Acceptance Criteria:</w:t>
      </w:r>
    </w:p>
    <w:p w:rsidR="009D5FE8" w:rsidRDefault="009D5FE8"/>
    <w:p w:rsidR="009D5FE8" w:rsidRDefault="009D5FE8"/>
    <w:p w:rsidR="009D5FE8" w:rsidRDefault="00D52BCB">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D5FE8" w:rsidRDefault="009D5FE8">
      <w:pPr>
        <w:rPr>
          <w:b/>
          <w:color w:val="B7B7B7"/>
        </w:rPr>
      </w:pPr>
    </w:p>
    <w:p w:rsidR="009D5FE8" w:rsidRDefault="009D5FE8"/>
    <w:p w:rsidR="009D5FE8" w:rsidRDefault="009D5FE8">
      <w:pPr>
        <w:rPr>
          <w:b/>
        </w:rPr>
      </w:pPr>
    </w:p>
    <w:p w:rsidR="009D5FE8" w:rsidRDefault="009D5FE8">
      <w:pPr>
        <w:rPr>
          <w:b/>
        </w:rPr>
      </w:pPr>
    </w:p>
    <w:p w:rsidR="009D5FE8" w:rsidRDefault="00D52BCB">
      <w:pPr>
        <w:rPr>
          <w:b/>
        </w:rPr>
      </w:pPr>
      <w:r>
        <w:rPr>
          <w:b/>
        </w:rPr>
        <w:t>Lane Keeping Assistance (LKA) Requirements:</w:t>
      </w:r>
    </w:p>
    <w:p w:rsidR="009D5FE8" w:rsidRDefault="009D5FE8">
      <w:pPr>
        <w:rPr>
          <w:b/>
        </w:rPr>
      </w:pPr>
    </w:p>
    <w:p w:rsidR="009D5FE8" w:rsidDel="00664D42" w:rsidRDefault="00D52BCB">
      <w:pPr>
        <w:rPr>
          <w:del w:id="208" w:author="Joshua Schoenfield" w:date="2018-01-02T23:10:00Z"/>
          <w:b/>
        </w:rPr>
      </w:pPr>
      <w:del w:id="209" w:author="Joshua Schoenfield" w:date="2018-01-02T23:10:00Z">
        <w:r w:rsidDel="00664D42">
          <w:rPr>
            <w:b/>
            <w:color w:val="B7B7B7"/>
          </w:rPr>
          <w:delTex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delText>
        </w:r>
      </w:del>
    </w:p>
    <w:p w:rsidR="009D5FE8" w:rsidRDefault="009D5FE8"/>
    <w:p w:rsidR="009D5FE8" w:rsidRDefault="00D52BCB">
      <w:r>
        <w:lastRenderedPageBreak/>
        <w:t>Functional Safety Requirement 02-1 with its associated system elements</w:t>
      </w:r>
    </w:p>
    <w:p w:rsidR="009D5FE8" w:rsidRDefault="00D52BCB">
      <w:r>
        <w:t>(</w:t>
      </w:r>
      <w:proofErr w:type="gramStart"/>
      <w:r>
        <w:t>derived</w:t>
      </w:r>
      <w:proofErr w:type="gramEnd"/>
      <w:r>
        <w:t xml:space="preserve"> in the functional safety concept)</w:t>
      </w:r>
    </w:p>
    <w:p w:rsidR="009D5FE8" w:rsidRDefault="009D5FE8"/>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D5FE8">
        <w:tc>
          <w:tcPr>
            <w:tcW w:w="153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Car Display ECU</w:t>
            </w:r>
          </w:p>
        </w:tc>
      </w:tr>
      <w:tr w:rsidR="009D5FE8">
        <w:tc>
          <w:tcPr>
            <w:tcW w:w="1530" w:type="dxa"/>
            <w:tcMar>
              <w:top w:w="100" w:type="dxa"/>
              <w:left w:w="100" w:type="dxa"/>
              <w:bottom w:w="100" w:type="dxa"/>
              <w:right w:w="100" w:type="dxa"/>
            </w:tcMar>
          </w:tcPr>
          <w:p w:rsidR="009D5FE8" w:rsidRDefault="00D52BCB">
            <w:pPr>
              <w:widowControl w:val="0"/>
              <w:spacing w:line="240" w:lineRule="auto"/>
            </w:pPr>
            <w:r>
              <w:t>Functional</w:t>
            </w:r>
          </w:p>
          <w:p w:rsidR="009D5FE8" w:rsidRDefault="00D52BCB">
            <w:pPr>
              <w:widowControl w:val="0"/>
              <w:spacing w:line="240" w:lineRule="auto"/>
            </w:pPr>
            <w:r>
              <w:t>Safety</w:t>
            </w:r>
          </w:p>
          <w:p w:rsidR="009D5FE8" w:rsidRDefault="00D52BCB">
            <w:pPr>
              <w:widowControl w:val="0"/>
              <w:spacing w:line="240" w:lineRule="auto"/>
            </w:pPr>
            <w:r>
              <w:t>Requirement</w:t>
            </w:r>
          </w:p>
          <w:p w:rsidR="009D5FE8" w:rsidRDefault="00D52BCB">
            <w:pPr>
              <w:widowControl w:val="0"/>
              <w:spacing w:line="240" w:lineRule="auto"/>
            </w:pPr>
            <w:r>
              <w:t>02-01</w:t>
            </w:r>
          </w:p>
        </w:tc>
        <w:tc>
          <w:tcPr>
            <w:tcW w:w="3510" w:type="dxa"/>
            <w:tcMar>
              <w:top w:w="100" w:type="dxa"/>
              <w:left w:w="100" w:type="dxa"/>
              <w:bottom w:w="100" w:type="dxa"/>
              <w:right w:w="100" w:type="dxa"/>
            </w:tcMar>
          </w:tcPr>
          <w:p w:rsidR="009D5FE8" w:rsidRDefault="00D52BCB">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9D5FE8" w:rsidRDefault="00D52BCB">
            <w:pPr>
              <w:widowControl w:val="0"/>
              <w:spacing w:line="240" w:lineRule="auto"/>
              <w:jc w:val="center"/>
            </w:pPr>
            <w:r>
              <w:t>X</w:t>
            </w:r>
          </w:p>
        </w:tc>
        <w:tc>
          <w:tcPr>
            <w:tcW w:w="1245" w:type="dxa"/>
            <w:tcMar>
              <w:top w:w="100" w:type="dxa"/>
              <w:left w:w="100" w:type="dxa"/>
              <w:bottom w:w="100" w:type="dxa"/>
              <w:right w:w="100" w:type="dxa"/>
            </w:tcMar>
            <w:vAlign w:val="center"/>
          </w:tcPr>
          <w:p w:rsidR="009D5FE8" w:rsidRDefault="009D5FE8">
            <w:pPr>
              <w:widowControl w:val="0"/>
              <w:spacing w:line="240" w:lineRule="auto"/>
              <w:jc w:val="center"/>
            </w:pPr>
          </w:p>
        </w:tc>
        <w:tc>
          <w:tcPr>
            <w:tcW w:w="1920" w:type="dxa"/>
            <w:tcMar>
              <w:top w:w="100" w:type="dxa"/>
              <w:left w:w="100" w:type="dxa"/>
              <w:bottom w:w="100" w:type="dxa"/>
              <w:right w:w="100" w:type="dxa"/>
            </w:tcMar>
            <w:vAlign w:val="center"/>
          </w:tcPr>
          <w:p w:rsidR="009D5FE8" w:rsidRDefault="009D5FE8">
            <w:pPr>
              <w:widowControl w:val="0"/>
              <w:spacing w:line="240" w:lineRule="auto"/>
              <w:jc w:val="center"/>
            </w:pPr>
          </w:p>
        </w:tc>
      </w:tr>
    </w:tbl>
    <w:p w:rsidR="009D5FE8" w:rsidRDefault="009D5FE8"/>
    <w:p w:rsidR="009D5FE8" w:rsidRDefault="00D52BCB">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D5FE8">
        <w:tc>
          <w:tcPr>
            <w:tcW w:w="137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D5FE8" w:rsidRDefault="00D52BCB">
            <w:pPr>
              <w:widowControl w:val="0"/>
              <w:spacing w:line="240" w:lineRule="auto"/>
              <w:rPr>
                <w:b/>
              </w:rPr>
            </w:pPr>
            <w:r>
              <w:rPr>
                <w:b/>
              </w:rPr>
              <w:t>Safe State</w:t>
            </w:r>
          </w:p>
        </w:tc>
      </w:tr>
      <w:tr w:rsidR="00B74367">
        <w:tc>
          <w:tcPr>
            <w:tcW w:w="1370" w:type="dxa"/>
            <w:tcMar>
              <w:top w:w="100" w:type="dxa"/>
              <w:left w:w="100" w:type="dxa"/>
              <w:bottom w:w="100" w:type="dxa"/>
              <w:right w:w="100" w:type="dxa"/>
            </w:tcMar>
          </w:tcPr>
          <w:p w:rsidR="00B74367" w:rsidRDefault="00B74367" w:rsidP="00B74367">
            <w:pPr>
              <w:widowControl w:val="0"/>
              <w:spacing w:line="240" w:lineRule="auto"/>
            </w:pPr>
            <w:r>
              <w:t>Technical</w:t>
            </w:r>
          </w:p>
          <w:p w:rsidR="00B74367" w:rsidRDefault="00B74367" w:rsidP="00B74367">
            <w:pPr>
              <w:widowControl w:val="0"/>
              <w:spacing w:line="240" w:lineRule="auto"/>
            </w:pPr>
            <w:r>
              <w:t>Safety</w:t>
            </w:r>
          </w:p>
          <w:p w:rsidR="00B74367" w:rsidRDefault="00B74367" w:rsidP="00B74367">
            <w:pPr>
              <w:widowControl w:val="0"/>
              <w:spacing w:line="240" w:lineRule="auto"/>
            </w:pPr>
            <w:r>
              <w:t>Requirement</w:t>
            </w:r>
          </w:p>
          <w:p w:rsidR="00B74367" w:rsidRDefault="00B861AD" w:rsidP="00B74367">
            <w:pPr>
              <w:widowControl w:val="0"/>
              <w:spacing w:line="240" w:lineRule="auto"/>
            </w:pPr>
            <w:ins w:id="210" w:author="Joshua Schoenfield" w:date="2018-01-02T23:07:00Z">
              <w:r>
                <w:t>03-</w:t>
              </w:r>
            </w:ins>
            <w:r w:rsidR="00B74367">
              <w:t>01</w:t>
            </w:r>
          </w:p>
        </w:tc>
        <w:tc>
          <w:tcPr>
            <w:tcW w:w="3540" w:type="dxa"/>
            <w:tcMar>
              <w:top w:w="100" w:type="dxa"/>
              <w:left w:w="100" w:type="dxa"/>
              <w:bottom w:w="100" w:type="dxa"/>
              <w:right w:w="100" w:type="dxa"/>
            </w:tcMar>
          </w:tcPr>
          <w:p w:rsidR="00B74367" w:rsidRDefault="00B74367" w:rsidP="00B861AD">
            <w:pPr>
              <w:widowControl w:val="0"/>
            </w:pPr>
            <w:ins w:id="211" w:author="Joshua Schoenfield" w:date="2018-01-02T22:41:00Z">
              <w:r w:rsidRPr="00D5235B">
                <w:rPr>
                  <w:rPrChange w:id="212" w:author="Joshua Schoenfield" w:date="2018-01-02T23:47:00Z">
                    <w:rPr>
                      <w:rFonts w:ascii="inherit" w:hAnsi="inherit" w:cs="Helvetica"/>
                      <w:color w:val="4F4F4F"/>
                      <w:sz w:val="23"/>
                      <w:szCs w:val="23"/>
                    </w:rPr>
                  </w:rPrChange>
                </w:rPr>
                <w:t xml:space="preserve">The LKA safety component shall ensure that the </w:t>
              </w:r>
            </w:ins>
            <w:ins w:id="213" w:author="Joshua Schoenfield" w:date="2018-01-02T22:48:00Z">
              <w:r w:rsidRPr="00D5235B">
                <w:rPr>
                  <w:rPrChange w:id="214" w:author="Joshua Schoenfield" w:date="2018-01-02T23:47:00Z">
                    <w:rPr>
                      <w:rFonts w:ascii="inherit" w:hAnsi="inherit" w:cs="Helvetica"/>
                      <w:color w:val="4F4F4F"/>
                      <w:sz w:val="23"/>
                      <w:szCs w:val="23"/>
                    </w:rPr>
                  </w:rPrChange>
                </w:rPr>
                <w:t xml:space="preserve">total continuous </w:t>
              </w:r>
            </w:ins>
            <w:ins w:id="215" w:author="Joshua Schoenfield" w:date="2018-01-02T22:42:00Z">
              <w:r w:rsidRPr="00D5235B">
                <w:rPr>
                  <w:rPrChange w:id="216" w:author="Joshua Schoenfield" w:date="2018-01-02T23:47:00Z">
                    <w:rPr>
                      <w:rFonts w:ascii="inherit" w:hAnsi="inherit" w:cs="Helvetica"/>
                      <w:color w:val="4F4F4F"/>
                      <w:sz w:val="23"/>
                      <w:szCs w:val="23"/>
                    </w:rPr>
                  </w:rPrChange>
                </w:rPr>
                <w:t>duration</w:t>
              </w:r>
            </w:ins>
            <w:ins w:id="217" w:author="Joshua Schoenfield" w:date="2018-01-02T22:41:00Z">
              <w:r w:rsidRPr="00D5235B">
                <w:rPr>
                  <w:rPrChange w:id="218" w:author="Joshua Schoenfield" w:date="2018-01-02T23:47:00Z">
                    <w:rPr>
                      <w:rFonts w:ascii="inherit" w:hAnsi="inherit" w:cs="Helvetica"/>
                      <w:color w:val="4F4F4F"/>
                      <w:sz w:val="23"/>
                      <w:szCs w:val="23"/>
                    </w:rPr>
                  </w:rPrChange>
                </w:rPr>
                <w:t xml:space="preserve"> </w:t>
              </w:r>
            </w:ins>
            <w:ins w:id="219" w:author="Joshua Schoenfield" w:date="2018-01-02T22:48:00Z">
              <w:r w:rsidRPr="00D5235B">
                <w:rPr>
                  <w:rPrChange w:id="220" w:author="Joshua Schoenfield" w:date="2018-01-02T23:47:00Z">
                    <w:rPr>
                      <w:rFonts w:ascii="inherit" w:hAnsi="inherit" w:cs="Helvetica"/>
                      <w:color w:val="4F4F4F"/>
                      <w:sz w:val="23"/>
                      <w:szCs w:val="23"/>
                    </w:rPr>
                  </w:rPrChange>
                </w:rPr>
                <w:t>over</w:t>
              </w:r>
            </w:ins>
            <w:ins w:id="221" w:author="Joshua Schoenfield" w:date="2018-01-02T22:47:00Z">
              <w:r w:rsidRPr="00D5235B">
                <w:rPr>
                  <w:rPrChange w:id="222" w:author="Joshua Schoenfield" w:date="2018-01-02T23:47:00Z">
                    <w:rPr>
                      <w:rFonts w:ascii="inherit" w:hAnsi="inherit" w:cs="Helvetica"/>
                      <w:color w:val="4F4F4F"/>
                      <w:sz w:val="23"/>
                      <w:szCs w:val="23"/>
                    </w:rPr>
                  </w:rPrChange>
                </w:rPr>
                <w:t xml:space="preserve"> which</w:t>
              </w:r>
            </w:ins>
            <w:ins w:id="223" w:author="Joshua Schoenfield" w:date="2018-01-02T22:41:00Z">
              <w:r w:rsidRPr="00D5235B">
                <w:rPr>
                  <w:rPrChange w:id="224" w:author="Joshua Schoenfield" w:date="2018-01-02T23:47:00Z">
                    <w:rPr>
                      <w:rFonts w:ascii="inherit" w:hAnsi="inherit" w:cs="Helvetica"/>
                      <w:color w:val="4F4F4F"/>
                      <w:sz w:val="23"/>
                      <w:szCs w:val="23"/>
                    </w:rPr>
                  </w:rPrChange>
                </w:rPr>
                <w:t xml:space="preserve"> </w:t>
              </w:r>
            </w:ins>
            <w:ins w:id="225" w:author="Joshua Schoenfield" w:date="2018-01-02T22:48:00Z">
              <w:r w:rsidRPr="00D5235B">
                <w:rPr>
                  <w:rPrChange w:id="226" w:author="Joshua Schoenfield" w:date="2018-01-02T23:47:00Z">
                    <w:rPr>
                      <w:rFonts w:ascii="inherit" w:hAnsi="inherit" w:cs="Helvetica"/>
                      <w:color w:val="4F4F4F"/>
                      <w:sz w:val="23"/>
                      <w:szCs w:val="23"/>
                    </w:rPr>
                  </w:rPrChange>
                </w:rPr>
                <w:t xml:space="preserve">the </w:t>
              </w:r>
            </w:ins>
            <w:ins w:id="227" w:author="Joshua Schoenfield" w:date="2018-01-02T22:41:00Z">
              <w:r w:rsidRPr="00D5235B">
                <w:rPr>
                  <w:rPrChange w:id="228" w:author="Joshua Schoenfield" w:date="2018-01-02T23:47:00Z">
                    <w:rPr>
                      <w:rFonts w:ascii="inherit" w:hAnsi="inherit" w:cs="Helvetica"/>
                      <w:color w:val="4F4F4F"/>
                      <w:sz w:val="23"/>
                      <w:szCs w:val="23"/>
                    </w:rPr>
                  </w:rPrChange>
                </w:rPr>
                <w:t>'</w:t>
              </w:r>
              <w:proofErr w:type="spellStart"/>
              <w:r w:rsidRPr="00D5235B">
                <w:rPr>
                  <w:rPrChange w:id="229" w:author="Joshua Schoenfield" w:date="2018-01-02T23:47:00Z">
                    <w:rPr>
                      <w:rFonts w:ascii="inherit" w:hAnsi="inherit" w:cs="Helvetica"/>
                      <w:color w:val="4F4F4F"/>
                      <w:sz w:val="23"/>
                      <w:szCs w:val="23"/>
                    </w:rPr>
                  </w:rPrChange>
                </w:rPr>
                <w:t>LKA_Torque_Request</w:t>
              </w:r>
              <w:proofErr w:type="spellEnd"/>
              <w:r w:rsidRPr="00D5235B">
                <w:rPr>
                  <w:rPrChange w:id="230" w:author="Joshua Schoenfield" w:date="2018-01-02T23:47:00Z">
                    <w:rPr>
                      <w:rFonts w:ascii="inherit" w:hAnsi="inherit" w:cs="Helvetica"/>
                      <w:color w:val="4F4F4F"/>
                      <w:sz w:val="23"/>
                      <w:szCs w:val="23"/>
                    </w:rPr>
                  </w:rPrChange>
                </w:rPr>
                <w:t>' sent to the 'Final electronic power steering Torque'</w:t>
              </w:r>
            </w:ins>
            <w:ins w:id="231" w:author="Joshua Schoenfield" w:date="2018-01-02T22:48:00Z">
              <w:r w:rsidRPr="00D5235B">
                <w:rPr>
                  <w:rPrChange w:id="232" w:author="Joshua Schoenfield" w:date="2018-01-02T23:47:00Z">
                    <w:rPr>
                      <w:rFonts w:ascii="inherit" w:hAnsi="inherit" w:cs="Helvetica"/>
                      <w:color w:val="4F4F4F"/>
                      <w:sz w:val="23"/>
                      <w:szCs w:val="23"/>
                    </w:rPr>
                  </w:rPrChange>
                </w:rPr>
                <w:t xml:space="preserve"> is non zero</w:t>
              </w:r>
            </w:ins>
            <w:ins w:id="233" w:author="Joshua Schoenfield" w:date="2018-01-02T22:41:00Z">
              <w:r w:rsidRPr="00D5235B">
                <w:rPr>
                  <w:rPrChange w:id="234" w:author="Joshua Schoenfield" w:date="2018-01-02T23:47:00Z">
                    <w:rPr>
                      <w:rFonts w:ascii="inherit" w:hAnsi="inherit" w:cs="Helvetica"/>
                      <w:color w:val="4F4F4F"/>
                      <w:sz w:val="23"/>
                      <w:szCs w:val="23"/>
                    </w:rPr>
                  </w:rPrChange>
                </w:rPr>
                <w:t xml:space="preserve"> is </w:t>
              </w:r>
            </w:ins>
            <w:ins w:id="235" w:author="Joshua Schoenfield" w:date="2018-01-02T22:48:00Z">
              <w:r w:rsidRPr="00D5235B">
                <w:rPr>
                  <w:rPrChange w:id="236" w:author="Joshua Schoenfield" w:date="2018-01-02T23:47:00Z">
                    <w:rPr>
                      <w:rFonts w:ascii="inherit" w:hAnsi="inherit" w:cs="Helvetica"/>
                      <w:color w:val="4F4F4F"/>
                      <w:sz w:val="23"/>
                      <w:szCs w:val="23"/>
                    </w:rPr>
                  </w:rPrChange>
                </w:rPr>
                <w:t>shorter than</w:t>
              </w:r>
            </w:ins>
            <w:ins w:id="237" w:author="Joshua Schoenfield" w:date="2018-01-02T22:41:00Z">
              <w:r w:rsidRPr="00D5235B">
                <w:rPr>
                  <w:rPrChange w:id="238" w:author="Joshua Schoenfield" w:date="2018-01-02T23:47:00Z">
                    <w:rPr>
                      <w:rFonts w:ascii="inherit" w:hAnsi="inherit" w:cs="Helvetica"/>
                      <w:color w:val="4F4F4F"/>
                      <w:sz w:val="23"/>
                      <w:szCs w:val="23"/>
                    </w:rPr>
                  </w:rPrChange>
                </w:rPr>
                <w:t xml:space="preserve"> '</w:t>
              </w:r>
              <w:proofErr w:type="spellStart"/>
              <w:r w:rsidRPr="00D5235B">
                <w:rPr>
                  <w:rPrChange w:id="239" w:author="Joshua Schoenfield" w:date="2018-01-02T23:47:00Z">
                    <w:rPr>
                      <w:rFonts w:ascii="inherit" w:hAnsi="inherit" w:cs="Helvetica"/>
                      <w:color w:val="4F4F4F"/>
                      <w:sz w:val="23"/>
                      <w:szCs w:val="23"/>
                    </w:rPr>
                  </w:rPrChange>
                </w:rPr>
                <w:t>Max_</w:t>
              </w:r>
            </w:ins>
            <w:ins w:id="240" w:author="Joshua Schoenfield" w:date="2018-01-02T22:42:00Z">
              <w:r w:rsidRPr="00D5235B">
                <w:rPr>
                  <w:rPrChange w:id="241" w:author="Joshua Schoenfield" w:date="2018-01-02T23:47:00Z">
                    <w:rPr>
                      <w:rFonts w:ascii="inherit" w:hAnsi="inherit" w:cs="Helvetica"/>
                      <w:color w:val="4F4F4F"/>
                      <w:sz w:val="23"/>
                      <w:szCs w:val="23"/>
                    </w:rPr>
                  </w:rPrChange>
                </w:rPr>
                <w:t>Duration</w:t>
              </w:r>
            </w:ins>
            <w:proofErr w:type="spellEnd"/>
            <w:ins w:id="242" w:author="Joshua Schoenfield" w:date="2018-01-02T22:41:00Z">
              <w:r w:rsidRPr="00D5235B">
                <w:rPr>
                  <w:rPrChange w:id="243" w:author="Joshua Schoenfield" w:date="2018-01-02T23:47:00Z">
                    <w:rPr>
                      <w:rFonts w:ascii="inherit" w:hAnsi="inherit" w:cs="Helvetica"/>
                      <w:color w:val="4F4F4F"/>
                      <w:sz w:val="23"/>
                      <w:szCs w:val="23"/>
                    </w:rPr>
                  </w:rPrChange>
                </w:rPr>
                <w:t>.</w:t>
              </w:r>
            </w:ins>
          </w:p>
        </w:tc>
        <w:tc>
          <w:tcPr>
            <w:tcW w:w="330" w:type="dxa"/>
            <w:tcMar>
              <w:top w:w="100" w:type="dxa"/>
              <w:left w:w="100" w:type="dxa"/>
              <w:bottom w:w="100" w:type="dxa"/>
              <w:right w:w="100" w:type="dxa"/>
            </w:tcMar>
          </w:tcPr>
          <w:p w:rsidR="00B74367" w:rsidRDefault="00B74367" w:rsidP="00B74367">
            <w:pPr>
              <w:widowControl w:val="0"/>
              <w:spacing w:line="240" w:lineRule="auto"/>
            </w:pPr>
            <w:ins w:id="244" w:author="Joshua Schoenfield" w:date="2018-01-02T22:41:00Z">
              <w:r>
                <w:t>B</w:t>
              </w:r>
            </w:ins>
          </w:p>
        </w:tc>
        <w:tc>
          <w:tcPr>
            <w:tcW w:w="1125" w:type="dxa"/>
            <w:tcMar>
              <w:top w:w="100" w:type="dxa"/>
              <w:left w:w="100" w:type="dxa"/>
              <w:bottom w:w="100" w:type="dxa"/>
              <w:right w:w="100" w:type="dxa"/>
            </w:tcMar>
          </w:tcPr>
          <w:p w:rsidR="00B74367" w:rsidRDefault="00B74367" w:rsidP="00B74367">
            <w:pPr>
              <w:widowControl w:val="0"/>
              <w:spacing w:line="240" w:lineRule="auto"/>
            </w:pPr>
            <w:ins w:id="245" w:author="Joshua Schoenfield" w:date="2018-01-02T22:41:00Z">
              <w:r>
                <w:t xml:space="preserve">500 </w:t>
              </w:r>
              <w:proofErr w:type="spellStart"/>
              <w:r>
                <w:t>ms</w:t>
              </w:r>
            </w:ins>
            <w:proofErr w:type="spellEnd"/>
          </w:p>
        </w:tc>
        <w:tc>
          <w:tcPr>
            <w:tcW w:w="1755" w:type="dxa"/>
            <w:tcMar>
              <w:top w:w="100" w:type="dxa"/>
              <w:left w:w="100" w:type="dxa"/>
              <w:bottom w:w="100" w:type="dxa"/>
              <w:right w:w="100" w:type="dxa"/>
            </w:tcMar>
          </w:tcPr>
          <w:p w:rsidR="00B74367" w:rsidRDefault="00B74367" w:rsidP="00B74367">
            <w:pPr>
              <w:widowControl w:val="0"/>
              <w:spacing w:line="240" w:lineRule="auto"/>
            </w:pPr>
            <w:ins w:id="246" w:author="Joshua Schoenfield" w:date="2018-01-02T22:54:00Z">
              <w:r>
                <w:t>LKA Safety Block</w:t>
              </w:r>
            </w:ins>
          </w:p>
        </w:tc>
        <w:tc>
          <w:tcPr>
            <w:tcW w:w="1410" w:type="dxa"/>
            <w:tcMar>
              <w:top w:w="100" w:type="dxa"/>
              <w:left w:w="100" w:type="dxa"/>
              <w:bottom w:w="100" w:type="dxa"/>
              <w:right w:w="100" w:type="dxa"/>
            </w:tcMar>
          </w:tcPr>
          <w:p w:rsidR="00B74367" w:rsidRDefault="00B74367" w:rsidP="00B74367">
            <w:pPr>
              <w:widowControl w:val="0"/>
              <w:spacing w:line="240" w:lineRule="auto"/>
            </w:pPr>
            <w:ins w:id="247" w:author="Joshua Schoenfield" w:date="2018-01-02T23:02:00Z">
              <w:r>
                <w:t>L</w:t>
              </w:r>
              <w:r w:rsidRPr="00094C9F">
                <w:t>ane assistance output is set to zero</w:t>
              </w:r>
            </w:ins>
          </w:p>
        </w:tc>
      </w:tr>
      <w:tr w:rsidR="00B74367">
        <w:tc>
          <w:tcPr>
            <w:tcW w:w="1370" w:type="dxa"/>
            <w:tcMar>
              <w:top w:w="100" w:type="dxa"/>
              <w:left w:w="100" w:type="dxa"/>
              <w:bottom w:w="100" w:type="dxa"/>
              <w:right w:w="100" w:type="dxa"/>
            </w:tcMar>
          </w:tcPr>
          <w:p w:rsidR="00B74367" w:rsidRDefault="00B74367" w:rsidP="00B74367">
            <w:pPr>
              <w:widowControl w:val="0"/>
              <w:spacing w:line="240" w:lineRule="auto"/>
            </w:pPr>
            <w:r>
              <w:t>Technical</w:t>
            </w:r>
          </w:p>
          <w:p w:rsidR="00B74367" w:rsidRDefault="00B74367" w:rsidP="00B74367">
            <w:pPr>
              <w:widowControl w:val="0"/>
              <w:spacing w:line="240" w:lineRule="auto"/>
            </w:pPr>
            <w:r>
              <w:t>Safety</w:t>
            </w:r>
          </w:p>
          <w:p w:rsidR="00B74367" w:rsidRDefault="00B74367" w:rsidP="00B74367">
            <w:pPr>
              <w:widowControl w:val="0"/>
              <w:spacing w:line="240" w:lineRule="auto"/>
            </w:pPr>
            <w:r>
              <w:t>Requirement</w:t>
            </w:r>
          </w:p>
          <w:p w:rsidR="00B74367" w:rsidRDefault="00B861AD" w:rsidP="00B74367">
            <w:pPr>
              <w:widowControl w:val="0"/>
              <w:spacing w:line="240" w:lineRule="auto"/>
            </w:pPr>
            <w:ins w:id="248" w:author="Joshua Schoenfield" w:date="2018-01-02T23:08:00Z">
              <w:r>
                <w:t>03-</w:t>
              </w:r>
            </w:ins>
            <w:r w:rsidR="00B74367">
              <w:t>02</w:t>
            </w:r>
          </w:p>
        </w:tc>
        <w:tc>
          <w:tcPr>
            <w:tcW w:w="3540" w:type="dxa"/>
            <w:tcMar>
              <w:top w:w="100" w:type="dxa"/>
              <w:left w:w="100" w:type="dxa"/>
              <w:bottom w:w="100" w:type="dxa"/>
              <w:right w:w="100" w:type="dxa"/>
            </w:tcMar>
          </w:tcPr>
          <w:p w:rsidR="00B74367" w:rsidRDefault="00B74367" w:rsidP="00B74367">
            <w:pPr>
              <w:widowControl w:val="0"/>
            </w:pPr>
            <w:ins w:id="249" w:author="Joshua Schoenfield" w:date="2018-01-02T22:41:00Z">
              <w:r w:rsidRPr="00D5235B">
                <w:rPr>
                  <w:rPrChange w:id="250" w:author="Joshua Schoenfield" w:date="2018-01-02T23:47:00Z">
                    <w:rPr>
                      <w:rFonts w:ascii="inherit" w:hAnsi="inherit" w:cs="Helvetica"/>
                      <w:color w:val="4F4F4F"/>
                      <w:sz w:val="23"/>
                      <w:szCs w:val="23"/>
                    </w:rPr>
                  </w:rPrChange>
                </w:rPr>
                <w:t xml:space="preserve">As soon as the </w:t>
              </w:r>
            </w:ins>
            <w:ins w:id="251" w:author="Joshua Schoenfield" w:date="2018-01-02T22:43:00Z">
              <w:r w:rsidRPr="00D5235B">
                <w:rPr>
                  <w:rPrChange w:id="252" w:author="Joshua Schoenfield" w:date="2018-01-02T23:47:00Z">
                    <w:rPr>
                      <w:rFonts w:ascii="inherit" w:hAnsi="inherit" w:cs="Helvetica"/>
                      <w:color w:val="4F4F4F"/>
                      <w:sz w:val="23"/>
                      <w:szCs w:val="23"/>
                    </w:rPr>
                  </w:rPrChange>
                </w:rPr>
                <w:t>LKA</w:t>
              </w:r>
            </w:ins>
            <w:ins w:id="253" w:author="Joshua Schoenfield" w:date="2018-01-02T22:41:00Z">
              <w:r w:rsidRPr="00D5235B">
                <w:rPr>
                  <w:rPrChange w:id="254" w:author="Joshua Schoenfield" w:date="2018-01-02T23:47:00Z">
                    <w:rPr>
                      <w:rFonts w:ascii="inherit" w:hAnsi="inherit" w:cs="Helvetica"/>
                      <w:color w:val="4F4F4F"/>
                      <w:sz w:val="23"/>
                      <w:szCs w:val="23"/>
                    </w:rPr>
                  </w:rPrChange>
                </w:rPr>
                <w:t xml:space="preserve"> function deactivates the </w:t>
              </w:r>
            </w:ins>
            <w:ins w:id="255" w:author="Joshua Schoenfield" w:date="2018-01-02T22:43:00Z">
              <w:r w:rsidRPr="00D5235B">
                <w:rPr>
                  <w:rPrChange w:id="256" w:author="Joshua Schoenfield" w:date="2018-01-02T23:47:00Z">
                    <w:rPr>
                      <w:rFonts w:ascii="inherit" w:hAnsi="inherit" w:cs="Helvetica"/>
                      <w:color w:val="4F4F4F"/>
                      <w:sz w:val="23"/>
                      <w:szCs w:val="23"/>
                    </w:rPr>
                  </w:rPrChange>
                </w:rPr>
                <w:t>LKA</w:t>
              </w:r>
            </w:ins>
            <w:ins w:id="257" w:author="Joshua Schoenfield" w:date="2018-01-02T22:41:00Z">
              <w:r w:rsidRPr="00D5235B">
                <w:rPr>
                  <w:rPrChange w:id="258" w:author="Joshua Schoenfield" w:date="2018-01-02T23:47:00Z">
                    <w:rPr>
                      <w:rFonts w:ascii="inherit" w:hAnsi="inherit" w:cs="Helvetica"/>
                      <w:color w:val="4F4F4F"/>
                      <w:sz w:val="23"/>
                      <w:szCs w:val="23"/>
                    </w:rPr>
                  </w:rPrChange>
                </w:rPr>
                <w:t xml:space="preserve"> feature, the 'LK</w:t>
              </w:r>
            </w:ins>
            <w:ins w:id="259" w:author="Joshua Schoenfield" w:date="2018-01-02T22:43:00Z">
              <w:r w:rsidRPr="00D5235B">
                <w:rPr>
                  <w:rPrChange w:id="260" w:author="Joshua Schoenfield" w:date="2018-01-02T23:47:00Z">
                    <w:rPr>
                      <w:rFonts w:ascii="inherit" w:hAnsi="inherit" w:cs="Helvetica"/>
                      <w:color w:val="4F4F4F"/>
                      <w:sz w:val="23"/>
                      <w:szCs w:val="23"/>
                    </w:rPr>
                  </w:rPrChange>
                </w:rPr>
                <w:t>A</w:t>
              </w:r>
            </w:ins>
            <w:ins w:id="261" w:author="Joshua Schoenfield" w:date="2018-01-02T22:41:00Z">
              <w:r w:rsidRPr="00D5235B">
                <w:rPr>
                  <w:rPrChange w:id="262" w:author="Joshua Schoenfield" w:date="2018-01-02T23:47:00Z">
                    <w:rPr>
                      <w:rFonts w:ascii="inherit" w:hAnsi="inherit" w:cs="Helvetica"/>
                      <w:color w:val="4F4F4F"/>
                      <w:sz w:val="23"/>
                      <w:szCs w:val="23"/>
                    </w:rPr>
                  </w:rPrChange>
                </w:rPr>
                <w:t xml:space="preserve"> Safety' software block shall send a signal to the car display ECU to turn on a warning light.</w:t>
              </w:r>
            </w:ins>
          </w:p>
        </w:tc>
        <w:tc>
          <w:tcPr>
            <w:tcW w:w="330" w:type="dxa"/>
            <w:tcMar>
              <w:top w:w="100" w:type="dxa"/>
              <w:left w:w="100" w:type="dxa"/>
              <w:bottom w:w="100" w:type="dxa"/>
              <w:right w:w="100" w:type="dxa"/>
            </w:tcMar>
          </w:tcPr>
          <w:p w:rsidR="00B74367" w:rsidRDefault="00B74367" w:rsidP="00B74367">
            <w:pPr>
              <w:widowControl w:val="0"/>
              <w:spacing w:line="240" w:lineRule="auto"/>
            </w:pPr>
            <w:ins w:id="263" w:author="Joshua Schoenfield" w:date="2018-01-02T22:41:00Z">
              <w:r>
                <w:t>B</w:t>
              </w:r>
            </w:ins>
          </w:p>
        </w:tc>
        <w:tc>
          <w:tcPr>
            <w:tcW w:w="1125" w:type="dxa"/>
            <w:tcMar>
              <w:top w:w="100" w:type="dxa"/>
              <w:left w:w="100" w:type="dxa"/>
              <w:bottom w:w="100" w:type="dxa"/>
              <w:right w:w="100" w:type="dxa"/>
            </w:tcMar>
          </w:tcPr>
          <w:p w:rsidR="00B74367" w:rsidRDefault="00B74367" w:rsidP="00B74367">
            <w:pPr>
              <w:widowControl w:val="0"/>
              <w:spacing w:line="240" w:lineRule="auto"/>
            </w:pPr>
            <w:ins w:id="264" w:author="Joshua Schoenfield" w:date="2018-01-02T22:41:00Z">
              <w:r>
                <w:t xml:space="preserve">500 </w:t>
              </w:r>
              <w:proofErr w:type="spellStart"/>
              <w:r>
                <w:t>ms</w:t>
              </w:r>
            </w:ins>
            <w:proofErr w:type="spellEnd"/>
          </w:p>
        </w:tc>
        <w:tc>
          <w:tcPr>
            <w:tcW w:w="1755" w:type="dxa"/>
            <w:tcMar>
              <w:top w:w="100" w:type="dxa"/>
              <w:left w:w="100" w:type="dxa"/>
              <w:bottom w:w="100" w:type="dxa"/>
              <w:right w:w="100" w:type="dxa"/>
            </w:tcMar>
          </w:tcPr>
          <w:p w:rsidR="00B74367" w:rsidRDefault="00B74367" w:rsidP="00B74367">
            <w:pPr>
              <w:widowControl w:val="0"/>
              <w:spacing w:line="240" w:lineRule="auto"/>
            </w:pPr>
            <w:ins w:id="265" w:author="Joshua Schoenfield" w:date="2018-01-02T22:54:00Z">
              <w:r>
                <w:t>LKA Safety Block</w:t>
              </w:r>
            </w:ins>
          </w:p>
        </w:tc>
        <w:tc>
          <w:tcPr>
            <w:tcW w:w="1410" w:type="dxa"/>
            <w:tcMar>
              <w:top w:w="100" w:type="dxa"/>
              <w:left w:w="100" w:type="dxa"/>
              <w:bottom w:w="100" w:type="dxa"/>
              <w:right w:w="100" w:type="dxa"/>
            </w:tcMar>
          </w:tcPr>
          <w:p w:rsidR="00B74367" w:rsidRDefault="00B74367" w:rsidP="00B74367">
            <w:pPr>
              <w:widowControl w:val="0"/>
              <w:spacing w:line="240" w:lineRule="auto"/>
            </w:pPr>
            <w:ins w:id="266" w:author="Joshua Schoenfield" w:date="2018-01-02T23:02:00Z">
              <w:r>
                <w:t>L</w:t>
              </w:r>
              <w:r w:rsidRPr="00094C9F">
                <w:t>ane assistance output is set to zero</w:t>
              </w:r>
            </w:ins>
          </w:p>
        </w:tc>
      </w:tr>
      <w:tr w:rsidR="00B74367">
        <w:tc>
          <w:tcPr>
            <w:tcW w:w="1370" w:type="dxa"/>
            <w:tcMar>
              <w:top w:w="100" w:type="dxa"/>
              <w:left w:w="100" w:type="dxa"/>
              <w:bottom w:w="100" w:type="dxa"/>
              <w:right w:w="100" w:type="dxa"/>
            </w:tcMar>
          </w:tcPr>
          <w:p w:rsidR="00B74367" w:rsidRDefault="00B74367" w:rsidP="00B74367">
            <w:pPr>
              <w:widowControl w:val="0"/>
              <w:spacing w:line="240" w:lineRule="auto"/>
            </w:pPr>
            <w:r>
              <w:t>Technical</w:t>
            </w:r>
          </w:p>
          <w:p w:rsidR="00B74367" w:rsidRDefault="00B74367" w:rsidP="00B74367">
            <w:pPr>
              <w:widowControl w:val="0"/>
              <w:spacing w:line="240" w:lineRule="auto"/>
            </w:pPr>
            <w:r>
              <w:t>Safety</w:t>
            </w:r>
          </w:p>
          <w:p w:rsidR="00B74367" w:rsidRDefault="00B74367" w:rsidP="00B74367">
            <w:pPr>
              <w:widowControl w:val="0"/>
              <w:spacing w:line="240" w:lineRule="auto"/>
            </w:pPr>
            <w:r>
              <w:t>Requirement</w:t>
            </w:r>
          </w:p>
          <w:p w:rsidR="00B74367" w:rsidRDefault="00B861AD" w:rsidP="00B74367">
            <w:pPr>
              <w:widowControl w:val="0"/>
              <w:spacing w:line="240" w:lineRule="auto"/>
            </w:pPr>
            <w:ins w:id="267" w:author="Joshua Schoenfield" w:date="2018-01-02T23:08:00Z">
              <w:r>
                <w:t>03-</w:t>
              </w:r>
            </w:ins>
            <w:r w:rsidR="00B74367">
              <w:t>03</w:t>
            </w:r>
          </w:p>
        </w:tc>
        <w:tc>
          <w:tcPr>
            <w:tcW w:w="3540" w:type="dxa"/>
            <w:tcMar>
              <w:top w:w="100" w:type="dxa"/>
              <w:left w:w="100" w:type="dxa"/>
              <w:bottom w:w="100" w:type="dxa"/>
              <w:right w:w="100" w:type="dxa"/>
            </w:tcMar>
          </w:tcPr>
          <w:p w:rsidR="00B74367" w:rsidRPr="00D5235B" w:rsidRDefault="00B74367" w:rsidP="00B74367">
            <w:pPr>
              <w:rPr>
                <w:ins w:id="268" w:author="Joshua Schoenfield" w:date="2018-01-02T22:41:00Z"/>
                <w:rPrChange w:id="269" w:author="Joshua Schoenfield" w:date="2018-01-02T23:47:00Z">
                  <w:rPr>
                    <w:ins w:id="270" w:author="Joshua Schoenfield" w:date="2018-01-02T22:41:00Z"/>
                    <w:rFonts w:ascii="inherit" w:hAnsi="inherit" w:cs="Helvetica"/>
                    <w:color w:val="4F4F4F"/>
                    <w:sz w:val="23"/>
                    <w:szCs w:val="23"/>
                  </w:rPr>
                </w:rPrChange>
              </w:rPr>
            </w:pPr>
            <w:ins w:id="271" w:author="Joshua Schoenfield" w:date="2018-01-02T22:41:00Z">
              <w:r w:rsidRPr="00D5235B">
                <w:rPr>
                  <w:rPrChange w:id="272" w:author="Joshua Schoenfield" w:date="2018-01-02T23:47:00Z">
                    <w:rPr>
                      <w:rFonts w:ascii="inherit" w:hAnsi="inherit" w:cs="Helvetica"/>
                      <w:color w:val="4F4F4F"/>
                      <w:sz w:val="23"/>
                      <w:szCs w:val="23"/>
                    </w:rPr>
                  </w:rPrChange>
                </w:rPr>
                <w:t xml:space="preserve">As soon as a failure is detected by the </w:t>
              </w:r>
            </w:ins>
            <w:ins w:id="273" w:author="Joshua Schoenfield" w:date="2018-01-02T22:43:00Z">
              <w:r w:rsidRPr="00D5235B">
                <w:rPr>
                  <w:rPrChange w:id="274" w:author="Joshua Schoenfield" w:date="2018-01-02T23:47:00Z">
                    <w:rPr>
                      <w:rFonts w:ascii="inherit" w:hAnsi="inherit" w:cs="Helvetica"/>
                      <w:color w:val="4F4F4F"/>
                      <w:sz w:val="23"/>
                      <w:szCs w:val="23"/>
                    </w:rPr>
                  </w:rPrChange>
                </w:rPr>
                <w:t>LKA</w:t>
              </w:r>
            </w:ins>
            <w:ins w:id="275" w:author="Joshua Schoenfield" w:date="2018-01-02T22:41:00Z">
              <w:r w:rsidRPr="00D5235B">
                <w:rPr>
                  <w:rPrChange w:id="276" w:author="Joshua Schoenfield" w:date="2018-01-02T23:47:00Z">
                    <w:rPr>
                      <w:rFonts w:ascii="inherit" w:hAnsi="inherit" w:cs="Helvetica"/>
                      <w:color w:val="4F4F4F"/>
                      <w:sz w:val="23"/>
                      <w:szCs w:val="23"/>
                    </w:rPr>
                  </w:rPrChange>
                </w:rPr>
                <w:t xml:space="preserve"> function, it shall deactivate the </w:t>
              </w:r>
            </w:ins>
            <w:ins w:id="277" w:author="Joshua Schoenfield" w:date="2018-01-02T22:43:00Z">
              <w:r w:rsidRPr="00D5235B">
                <w:rPr>
                  <w:rPrChange w:id="278" w:author="Joshua Schoenfield" w:date="2018-01-02T23:47:00Z">
                    <w:rPr>
                      <w:rFonts w:ascii="inherit" w:hAnsi="inherit" w:cs="Helvetica"/>
                      <w:color w:val="4F4F4F"/>
                      <w:sz w:val="23"/>
                      <w:szCs w:val="23"/>
                    </w:rPr>
                  </w:rPrChange>
                </w:rPr>
                <w:t>LKA</w:t>
              </w:r>
            </w:ins>
            <w:ins w:id="279" w:author="Joshua Schoenfield" w:date="2018-01-02T22:41:00Z">
              <w:r w:rsidRPr="00D5235B">
                <w:rPr>
                  <w:rPrChange w:id="280" w:author="Joshua Schoenfield" w:date="2018-01-02T23:47:00Z">
                    <w:rPr>
                      <w:rFonts w:ascii="inherit" w:hAnsi="inherit" w:cs="Helvetica"/>
                      <w:color w:val="4F4F4F"/>
                      <w:sz w:val="23"/>
                      <w:szCs w:val="23"/>
                    </w:rPr>
                  </w:rPrChange>
                </w:rPr>
                <w:t xml:space="preserve"> feature and the '</w:t>
              </w:r>
            </w:ins>
            <w:proofErr w:type="spellStart"/>
            <w:ins w:id="281" w:author="Joshua Schoenfield" w:date="2018-01-02T22:43:00Z">
              <w:r w:rsidRPr="00D5235B">
                <w:rPr>
                  <w:rPrChange w:id="282" w:author="Joshua Schoenfield" w:date="2018-01-02T23:47:00Z">
                    <w:rPr>
                      <w:rFonts w:ascii="inherit" w:hAnsi="inherit" w:cs="Helvetica"/>
                      <w:color w:val="4F4F4F"/>
                      <w:sz w:val="23"/>
                      <w:szCs w:val="23"/>
                    </w:rPr>
                  </w:rPrChange>
                </w:rPr>
                <w:t>LKA</w:t>
              </w:r>
            </w:ins>
            <w:ins w:id="283" w:author="Joshua Schoenfield" w:date="2018-01-02T22:41:00Z">
              <w:r w:rsidRPr="00D5235B">
                <w:rPr>
                  <w:rPrChange w:id="284" w:author="Joshua Schoenfield" w:date="2018-01-02T23:47:00Z">
                    <w:rPr>
                      <w:rFonts w:ascii="inherit" w:hAnsi="inherit" w:cs="Helvetica"/>
                      <w:color w:val="4F4F4F"/>
                      <w:sz w:val="23"/>
                      <w:szCs w:val="23"/>
                    </w:rPr>
                  </w:rPrChange>
                </w:rPr>
                <w:t>_Torque_Request</w:t>
              </w:r>
              <w:proofErr w:type="spellEnd"/>
              <w:r w:rsidRPr="00D5235B">
                <w:rPr>
                  <w:rPrChange w:id="285" w:author="Joshua Schoenfield" w:date="2018-01-02T23:47:00Z">
                    <w:rPr>
                      <w:rFonts w:ascii="inherit" w:hAnsi="inherit" w:cs="Helvetica"/>
                      <w:color w:val="4F4F4F"/>
                      <w:sz w:val="23"/>
                      <w:szCs w:val="23"/>
                    </w:rPr>
                  </w:rPrChange>
                </w:rPr>
                <w:t>' shall be set to zero.</w:t>
              </w:r>
            </w:ins>
          </w:p>
          <w:p w:rsidR="00B74367" w:rsidRDefault="00B74367" w:rsidP="00B74367">
            <w:pPr>
              <w:widowControl w:val="0"/>
            </w:pPr>
          </w:p>
        </w:tc>
        <w:tc>
          <w:tcPr>
            <w:tcW w:w="330" w:type="dxa"/>
            <w:tcMar>
              <w:top w:w="100" w:type="dxa"/>
              <w:left w:w="100" w:type="dxa"/>
              <w:bottom w:w="100" w:type="dxa"/>
              <w:right w:w="100" w:type="dxa"/>
            </w:tcMar>
          </w:tcPr>
          <w:p w:rsidR="00B74367" w:rsidRDefault="00B74367" w:rsidP="00B74367">
            <w:pPr>
              <w:widowControl w:val="0"/>
              <w:spacing w:line="240" w:lineRule="auto"/>
            </w:pPr>
            <w:ins w:id="286" w:author="Joshua Schoenfield" w:date="2018-01-02T22:41:00Z">
              <w:r>
                <w:t>B</w:t>
              </w:r>
            </w:ins>
          </w:p>
        </w:tc>
        <w:tc>
          <w:tcPr>
            <w:tcW w:w="1125" w:type="dxa"/>
            <w:tcMar>
              <w:top w:w="100" w:type="dxa"/>
              <w:left w:w="100" w:type="dxa"/>
              <w:bottom w:w="100" w:type="dxa"/>
              <w:right w:w="100" w:type="dxa"/>
            </w:tcMar>
          </w:tcPr>
          <w:p w:rsidR="00B74367" w:rsidRDefault="00B74367" w:rsidP="00B74367">
            <w:pPr>
              <w:widowControl w:val="0"/>
              <w:spacing w:line="240" w:lineRule="auto"/>
            </w:pPr>
            <w:ins w:id="287" w:author="Joshua Schoenfield" w:date="2018-01-02T22:41:00Z">
              <w:r>
                <w:t xml:space="preserve">500 </w:t>
              </w:r>
              <w:proofErr w:type="spellStart"/>
              <w:r>
                <w:t>ms</w:t>
              </w:r>
            </w:ins>
            <w:proofErr w:type="spellEnd"/>
          </w:p>
        </w:tc>
        <w:tc>
          <w:tcPr>
            <w:tcW w:w="1755" w:type="dxa"/>
            <w:tcMar>
              <w:top w:w="100" w:type="dxa"/>
              <w:left w:w="100" w:type="dxa"/>
              <w:bottom w:w="100" w:type="dxa"/>
              <w:right w:w="100" w:type="dxa"/>
            </w:tcMar>
          </w:tcPr>
          <w:p w:rsidR="00B74367" w:rsidRDefault="00B74367" w:rsidP="00B74367">
            <w:pPr>
              <w:widowControl w:val="0"/>
              <w:spacing w:line="240" w:lineRule="auto"/>
            </w:pPr>
            <w:ins w:id="288" w:author="Joshua Schoenfield" w:date="2018-01-02T22:54:00Z">
              <w:r>
                <w:t>LKA Safety Block</w:t>
              </w:r>
            </w:ins>
            <w:bookmarkStart w:id="289" w:name="_GoBack"/>
            <w:bookmarkEnd w:id="289"/>
          </w:p>
        </w:tc>
        <w:tc>
          <w:tcPr>
            <w:tcW w:w="1410" w:type="dxa"/>
            <w:tcMar>
              <w:top w:w="100" w:type="dxa"/>
              <w:left w:w="100" w:type="dxa"/>
              <w:bottom w:w="100" w:type="dxa"/>
              <w:right w:w="100" w:type="dxa"/>
            </w:tcMar>
          </w:tcPr>
          <w:p w:rsidR="00B74367" w:rsidRDefault="00B74367" w:rsidP="00B74367">
            <w:pPr>
              <w:widowControl w:val="0"/>
              <w:spacing w:line="240" w:lineRule="auto"/>
            </w:pPr>
            <w:ins w:id="290" w:author="Joshua Schoenfield" w:date="2018-01-02T23:02:00Z">
              <w:r>
                <w:t>L</w:t>
              </w:r>
              <w:r w:rsidRPr="00094C9F">
                <w:t>ane assistance output is set to zero</w:t>
              </w:r>
            </w:ins>
          </w:p>
        </w:tc>
      </w:tr>
      <w:tr w:rsidR="00B74367">
        <w:tc>
          <w:tcPr>
            <w:tcW w:w="1370" w:type="dxa"/>
            <w:tcMar>
              <w:top w:w="100" w:type="dxa"/>
              <w:left w:w="100" w:type="dxa"/>
              <w:bottom w:w="100" w:type="dxa"/>
              <w:right w:w="100" w:type="dxa"/>
            </w:tcMar>
          </w:tcPr>
          <w:p w:rsidR="00B74367" w:rsidRDefault="00B74367" w:rsidP="00B74367">
            <w:pPr>
              <w:widowControl w:val="0"/>
              <w:spacing w:line="240" w:lineRule="auto"/>
            </w:pPr>
            <w:r>
              <w:t>Technical</w:t>
            </w:r>
          </w:p>
          <w:p w:rsidR="00B74367" w:rsidRDefault="00B74367" w:rsidP="00B74367">
            <w:pPr>
              <w:widowControl w:val="0"/>
              <w:spacing w:line="240" w:lineRule="auto"/>
            </w:pPr>
            <w:r>
              <w:t>Safety</w:t>
            </w:r>
          </w:p>
          <w:p w:rsidR="00B74367" w:rsidRDefault="00B74367" w:rsidP="00B74367">
            <w:pPr>
              <w:widowControl w:val="0"/>
              <w:spacing w:line="240" w:lineRule="auto"/>
            </w:pPr>
            <w:r>
              <w:t>Requirement</w:t>
            </w:r>
          </w:p>
          <w:p w:rsidR="00B74367" w:rsidRDefault="00B861AD" w:rsidP="00B74367">
            <w:pPr>
              <w:widowControl w:val="0"/>
              <w:spacing w:line="240" w:lineRule="auto"/>
            </w:pPr>
            <w:ins w:id="291" w:author="Joshua Schoenfield" w:date="2018-01-02T23:08:00Z">
              <w:r>
                <w:t>03-</w:t>
              </w:r>
            </w:ins>
            <w:r w:rsidR="00B74367">
              <w:t>04</w:t>
            </w:r>
          </w:p>
        </w:tc>
        <w:tc>
          <w:tcPr>
            <w:tcW w:w="3540" w:type="dxa"/>
            <w:tcMar>
              <w:top w:w="100" w:type="dxa"/>
              <w:left w:w="100" w:type="dxa"/>
              <w:bottom w:w="100" w:type="dxa"/>
              <w:right w:w="100" w:type="dxa"/>
            </w:tcMar>
          </w:tcPr>
          <w:p w:rsidR="00B74367" w:rsidRPr="00D5235B" w:rsidRDefault="00B74367" w:rsidP="00B74367">
            <w:pPr>
              <w:rPr>
                <w:ins w:id="292" w:author="Joshua Schoenfield" w:date="2018-01-02T22:41:00Z"/>
                <w:rPrChange w:id="293" w:author="Joshua Schoenfield" w:date="2018-01-02T23:47:00Z">
                  <w:rPr>
                    <w:ins w:id="294" w:author="Joshua Schoenfield" w:date="2018-01-02T22:41:00Z"/>
                    <w:rFonts w:ascii="inherit" w:hAnsi="inherit" w:cs="Helvetica"/>
                    <w:color w:val="4F4F4F"/>
                    <w:sz w:val="23"/>
                    <w:szCs w:val="23"/>
                  </w:rPr>
                </w:rPrChange>
              </w:rPr>
            </w:pPr>
            <w:ins w:id="295" w:author="Joshua Schoenfield" w:date="2018-01-02T22:41:00Z">
              <w:r w:rsidRPr="00D5235B">
                <w:rPr>
                  <w:rPrChange w:id="296" w:author="Joshua Schoenfield" w:date="2018-01-02T23:47:00Z">
                    <w:rPr>
                      <w:rFonts w:ascii="inherit" w:hAnsi="inherit" w:cs="Helvetica"/>
                      <w:color w:val="4F4F4F"/>
                      <w:sz w:val="23"/>
                      <w:szCs w:val="23"/>
                    </w:rPr>
                  </w:rPrChange>
                </w:rPr>
                <w:t>The validity and integrity of the data transmission for '</w:t>
              </w:r>
            </w:ins>
            <w:proofErr w:type="spellStart"/>
            <w:ins w:id="297" w:author="Joshua Schoenfield" w:date="2018-01-02T22:43:00Z">
              <w:r w:rsidRPr="00D5235B">
                <w:rPr>
                  <w:rPrChange w:id="298" w:author="Joshua Schoenfield" w:date="2018-01-02T23:47:00Z">
                    <w:rPr>
                      <w:rFonts w:ascii="inherit" w:hAnsi="inherit" w:cs="Helvetica"/>
                      <w:color w:val="4F4F4F"/>
                      <w:sz w:val="23"/>
                      <w:szCs w:val="23"/>
                    </w:rPr>
                  </w:rPrChange>
                </w:rPr>
                <w:t>LKA</w:t>
              </w:r>
            </w:ins>
            <w:ins w:id="299" w:author="Joshua Schoenfield" w:date="2018-01-02T22:41:00Z">
              <w:r w:rsidRPr="00D5235B">
                <w:rPr>
                  <w:rPrChange w:id="300" w:author="Joshua Schoenfield" w:date="2018-01-02T23:47:00Z">
                    <w:rPr>
                      <w:rFonts w:ascii="inherit" w:hAnsi="inherit" w:cs="Helvetica"/>
                      <w:color w:val="4F4F4F"/>
                      <w:sz w:val="23"/>
                      <w:szCs w:val="23"/>
                    </w:rPr>
                  </w:rPrChange>
                </w:rPr>
                <w:t>_Torque_Request</w:t>
              </w:r>
              <w:proofErr w:type="spellEnd"/>
              <w:r w:rsidRPr="00D5235B">
                <w:rPr>
                  <w:rPrChange w:id="301" w:author="Joshua Schoenfield" w:date="2018-01-02T23:47:00Z">
                    <w:rPr>
                      <w:rFonts w:ascii="inherit" w:hAnsi="inherit" w:cs="Helvetica"/>
                      <w:color w:val="4F4F4F"/>
                      <w:sz w:val="23"/>
                      <w:szCs w:val="23"/>
                    </w:rPr>
                  </w:rPrChange>
                </w:rPr>
                <w:t>' signal shall be ensured.</w:t>
              </w:r>
            </w:ins>
          </w:p>
          <w:p w:rsidR="00B74367" w:rsidRDefault="00B74367" w:rsidP="00B74367">
            <w:pPr>
              <w:widowControl w:val="0"/>
            </w:pPr>
          </w:p>
        </w:tc>
        <w:tc>
          <w:tcPr>
            <w:tcW w:w="330" w:type="dxa"/>
            <w:tcMar>
              <w:top w:w="100" w:type="dxa"/>
              <w:left w:w="100" w:type="dxa"/>
              <w:bottom w:w="100" w:type="dxa"/>
              <w:right w:w="100" w:type="dxa"/>
            </w:tcMar>
          </w:tcPr>
          <w:p w:rsidR="00B74367" w:rsidRDefault="00B74367" w:rsidP="00B74367">
            <w:pPr>
              <w:widowControl w:val="0"/>
              <w:spacing w:line="240" w:lineRule="auto"/>
            </w:pPr>
            <w:ins w:id="302" w:author="Joshua Schoenfield" w:date="2018-01-02T22:41:00Z">
              <w:r>
                <w:t>B</w:t>
              </w:r>
            </w:ins>
          </w:p>
        </w:tc>
        <w:tc>
          <w:tcPr>
            <w:tcW w:w="1125" w:type="dxa"/>
            <w:tcMar>
              <w:top w:w="100" w:type="dxa"/>
              <w:left w:w="100" w:type="dxa"/>
              <w:bottom w:w="100" w:type="dxa"/>
              <w:right w:w="100" w:type="dxa"/>
            </w:tcMar>
          </w:tcPr>
          <w:p w:rsidR="00B74367" w:rsidRDefault="00B74367" w:rsidP="00B74367">
            <w:pPr>
              <w:widowControl w:val="0"/>
              <w:spacing w:line="240" w:lineRule="auto"/>
            </w:pPr>
            <w:ins w:id="303" w:author="Joshua Schoenfield" w:date="2018-01-02T22:41:00Z">
              <w:r>
                <w:t xml:space="preserve">500 </w:t>
              </w:r>
              <w:proofErr w:type="spellStart"/>
              <w:r>
                <w:t>ms</w:t>
              </w:r>
            </w:ins>
            <w:proofErr w:type="spellEnd"/>
          </w:p>
        </w:tc>
        <w:tc>
          <w:tcPr>
            <w:tcW w:w="1755" w:type="dxa"/>
            <w:tcMar>
              <w:top w:w="100" w:type="dxa"/>
              <w:left w:w="100" w:type="dxa"/>
              <w:bottom w:w="100" w:type="dxa"/>
              <w:right w:w="100" w:type="dxa"/>
            </w:tcMar>
          </w:tcPr>
          <w:p w:rsidR="00B74367" w:rsidRDefault="00B74367" w:rsidP="00B74367">
            <w:pPr>
              <w:widowControl w:val="0"/>
              <w:spacing w:line="240" w:lineRule="auto"/>
            </w:pPr>
            <w:ins w:id="304" w:author="Joshua Schoenfield" w:date="2018-01-02T22:54:00Z">
              <w:r>
                <w:t>Data Transmission Integrity Check</w:t>
              </w:r>
            </w:ins>
          </w:p>
        </w:tc>
        <w:tc>
          <w:tcPr>
            <w:tcW w:w="1410" w:type="dxa"/>
            <w:tcMar>
              <w:top w:w="100" w:type="dxa"/>
              <w:left w:w="100" w:type="dxa"/>
              <w:bottom w:w="100" w:type="dxa"/>
              <w:right w:w="100" w:type="dxa"/>
            </w:tcMar>
          </w:tcPr>
          <w:p w:rsidR="00B74367" w:rsidRDefault="00B74367" w:rsidP="00B74367">
            <w:pPr>
              <w:widowControl w:val="0"/>
              <w:spacing w:line="240" w:lineRule="auto"/>
            </w:pPr>
            <w:ins w:id="305" w:author="Joshua Schoenfield" w:date="2018-01-02T23:02:00Z">
              <w:r>
                <w:t>L</w:t>
              </w:r>
              <w:r w:rsidRPr="00094C9F">
                <w:t>ane assistance output is set to zero</w:t>
              </w:r>
            </w:ins>
          </w:p>
        </w:tc>
      </w:tr>
      <w:tr w:rsidR="00B74367">
        <w:tc>
          <w:tcPr>
            <w:tcW w:w="1370" w:type="dxa"/>
            <w:tcMar>
              <w:top w:w="100" w:type="dxa"/>
              <w:left w:w="100" w:type="dxa"/>
              <w:bottom w:w="100" w:type="dxa"/>
              <w:right w:w="100" w:type="dxa"/>
            </w:tcMar>
          </w:tcPr>
          <w:p w:rsidR="00B74367" w:rsidRDefault="00B74367" w:rsidP="00B74367">
            <w:pPr>
              <w:widowControl w:val="0"/>
              <w:spacing w:line="240" w:lineRule="auto"/>
            </w:pPr>
            <w:r>
              <w:lastRenderedPageBreak/>
              <w:t>Technical</w:t>
            </w:r>
          </w:p>
          <w:p w:rsidR="00B74367" w:rsidRDefault="00B74367" w:rsidP="00B74367">
            <w:pPr>
              <w:widowControl w:val="0"/>
              <w:spacing w:line="240" w:lineRule="auto"/>
            </w:pPr>
            <w:r>
              <w:t>Safety</w:t>
            </w:r>
          </w:p>
          <w:p w:rsidR="00B74367" w:rsidRDefault="00B74367" w:rsidP="00B74367">
            <w:pPr>
              <w:widowControl w:val="0"/>
              <w:spacing w:line="240" w:lineRule="auto"/>
            </w:pPr>
            <w:r>
              <w:t>Requirement</w:t>
            </w:r>
          </w:p>
          <w:p w:rsidR="00B74367" w:rsidRDefault="00B861AD" w:rsidP="00B74367">
            <w:pPr>
              <w:widowControl w:val="0"/>
              <w:spacing w:line="240" w:lineRule="auto"/>
            </w:pPr>
            <w:ins w:id="306" w:author="Joshua Schoenfield" w:date="2018-01-02T23:09:00Z">
              <w:r>
                <w:t>03-</w:t>
              </w:r>
            </w:ins>
            <w:r w:rsidR="00B74367">
              <w:t>05</w:t>
            </w:r>
          </w:p>
        </w:tc>
        <w:tc>
          <w:tcPr>
            <w:tcW w:w="3540" w:type="dxa"/>
            <w:tcMar>
              <w:top w:w="100" w:type="dxa"/>
              <w:left w:w="100" w:type="dxa"/>
              <w:bottom w:w="100" w:type="dxa"/>
              <w:right w:w="100" w:type="dxa"/>
            </w:tcMar>
          </w:tcPr>
          <w:p w:rsidR="00B74367" w:rsidRPr="00D5235B" w:rsidRDefault="00B74367" w:rsidP="00B74367">
            <w:pPr>
              <w:rPr>
                <w:ins w:id="307" w:author="Joshua Schoenfield" w:date="2018-01-02T22:41:00Z"/>
                <w:rPrChange w:id="308" w:author="Joshua Schoenfield" w:date="2018-01-02T23:47:00Z">
                  <w:rPr>
                    <w:ins w:id="309" w:author="Joshua Schoenfield" w:date="2018-01-02T22:41:00Z"/>
                    <w:rFonts w:ascii="inherit" w:hAnsi="inherit" w:cs="Helvetica"/>
                    <w:color w:val="4F4F4F"/>
                    <w:sz w:val="23"/>
                    <w:szCs w:val="23"/>
                  </w:rPr>
                </w:rPrChange>
              </w:rPr>
            </w:pPr>
            <w:ins w:id="310" w:author="Joshua Schoenfield" w:date="2018-01-02T22:41:00Z">
              <w:r w:rsidRPr="00D5235B">
                <w:rPr>
                  <w:rPrChange w:id="311" w:author="Joshua Schoenfield" w:date="2018-01-02T23:47:00Z">
                    <w:rPr>
                      <w:rFonts w:ascii="inherit" w:hAnsi="inherit" w:cs="Helvetica"/>
                      <w:color w:val="4F4F4F"/>
                      <w:sz w:val="23"/>
                      <w:szCs w:val="23"/>
                    </w:rPr>
                  </w:rPrChange>
                </w:rPr>
                <w:t xml:space="preserve">Memory test shall be conducted at </w:t>
              </w:r>
              <w:proofErr w:type="spellStart"/>
              <w:r w:rsidRPr="00D5235B">
                <w:rPr>
                  <w:rPrChange w:id="312" w:author="Joshua Schoenfield" w:date="2018-01-02T23:47:00Z">
                    <w:rPr>
                      <w:rFonts w:ascii="inherit" w:hAnsi="inherit" w:cs="Helvetica"/>
                      <w:color w:val="4F4F4F"/>
                      <w:sz w:val="23"/>
                      <w:szCs w:val="23"/>
                    </w:rPr>
                  </w:rPrChange>
                </w:rPr>
                <w:t>start up</w:t>
              </w:r>
              <w:proofErr w:type="spellEnd"/>
              <w:r w:rsidRPr="00D5235B">
                <w:rPr>
                  <w:rPrChange w:id="313" w:author="Joshua Schoenfield" w:date="2018-01-02T23:47:00Z">
                    <w:rPr>
                      <w:rFonts w:ascii="inherit" w:hAnsi="inherit" w:cs="Helvetica"/>
                      <w:color w:val="4F4F4F"/>
                      <w:sz w:val="23"/>
                      <w:szCs w:val="23"/>
                    </w:rPr>
                  </w:rPrChange>
                </w:rPr>
                <w:t xml:space="preserve"> of the EPS ECU to check for any faults in memory.</w:t>
              </w:r>
            </w:ins>
          </w:p>
          <w:p w:rsidR="00B74367" w:rsidRDefault="00B74367" w:rsidP="00B74367">
            <w:pPr>
              <w:widowControl w:val="0"/>
            </w:pPr>
          </w:p>
        </w:tc>
        <w:tc>
          <w:tcPr>
            <w:tcW w:w="330" w:type="dxa"/>
            <w:tcMar>
              <w:top w:w="100" w:type="dxa"/>
              <w:left w:w="100" w:type="dxa"/>
              <w:bottom w:w="100" w:type="dxa"/>
              <w:right w:w="100" w:type="dxa"/>
            </w:tcMar>
          </w:tcPr>
          <w:p w:rsidR="00B74367" w:rsidRDefault="00B74367" w:rsidP="00B74367">
            <w:pPr>
              <w:widowControl w:val="0"/>
              <w:spacing w:line="240" w:lineRule="auto"/>
            </w:pPr>
            <w:ins w:id="314" w:author="Joshua Schoenfield" w:date="2018-01-02T22:41:00Z">
              <w:r>
                <w:t>A</w:t>
              </w:r>
            </w:ins>
          </w:p>
        </w:tc>
        <w:tc>
          <w:tcPr>
            <w:tcW w:w="1125" w:type="dxa"/>
            <w:tcMar>
              <w:top w:w="100" w:type="dxa"/>
              <w:left w:w="100" w:type="dxa"/>
              <w:bottom w:w="100" w:type="dxa"/>
              <w:right w:w="100" w:type="dxa"/>
            </w:tcMar>
          </w:tcPr>
          <w:p w:rsidR="00B74367" w:rsidRDefault="00B74367" w:rsidP="00B74367">
            <w:pPr>
              <w:widowControl w:val="0"/>
              <w:spacing w:line="240" w:lineRule="auto"/>
            </w:pPr>
            <w:ins w:id="315" w:author="Joshua Schoenfield" w:date="2018-01-02T22:41:00Z">
              <w:r>
                <w:t>Ignition cycle</w:t>
              </w:r>
            </w:ins>
          </w:p>
        </w:tc>
        <w:tc>
          <w:tcPr>
            <w:tcW w:w="1755" w:type="dxa"/>
            <w:tcMar>
              <w:top w:w="100" w:type="dxa"/>
              <w:left w:w="100" w:type="dxa"/>
              <w:bottom w:w="100" w:type="dxa"/>
              <w:right w:w="100" w:type="dxa"/>
            </w:tcMar>
          </w:tcPr>
          <w:p w:rsidR="00B74367" w:rsidRDefault="00B74367" w:rsidP="00B74367">
            <w:pPr>
              <w:widowControl w:val="0"/>
              <w:spacing w:line="240" w:lineRule="auto"/>
            </w:pPr>
            <w:ins w:id="316" w:author="Joshua Schoenfield" w:date="2018-01-02T22:54:00Z">
              <w:r>
                <w:t>Safety Startup: Memory Test Block</w:t>
              </w:r>
            </w:ins>
          </w:p>
        </w:tc>
        <w:tc>
          <w:tcPr>
            <w:tcW w:w="1410" w:type="dxa"/>
            <w:tcMar>
              <w:top w:w="100" w:type="dxa"/>
              <w:left w:w="100" w:type="dxa"/>
              <w:bottom w:w="100" w:type="dxa"/>
              <w:right w:w="100" w:type="dxa"/>
            </w:tcMar>
          </w:tcPr>
          <w:p w:rsidR="00B74367" w:rsidRDefault="00B861AD" w:rsidP="00B74367">
            <w:pPr>
              <w:widowControl w:val="0"/>
              <w:spacing w:line="240" w:lineRule="auto"/>
            </w:pPr>
            <w:ins w:id="317" w:author="Joshua Schoenfield" w:date="2018-01-02T23:03:00Z">
              <w:r>
                <w:t>L</w:t>
              </w:r>
              <w:r w:rsidRPr="00094C9F">
                <w:t>ane assistance output is set to zero</w:t>
              </w:r>
            </w:ins>
          </w:p>
        </w:tc>
      </w:tr>
    </w:tbl>
    <w:p w:rsidR="009D5FE8" w:rsidRDefault="009D5FE8">
      <w:pPr>
        <w:rPr>
          <w:b/>
        </w:rPr>
      </w:pPr>
    </w:p>
    <w:p w:rsidR="009D5FE8" w:rsidRDefault="009D5FE8">
      <w:pPr>
        <w:rPr>
          <w:b/>
        </w:rPr>
      </w:pPr>
    </w:p>
    <w:p w:rsidR="009D5FE8" w:rsidRDefault="00D52BCB">
      <w:pPr>
        <w:rPr>
          <w:b/>
        </w:rPr>
      </w:pPr>
      <w:r>
        <w:rPr>
          <w:b/>
        </w:rPr>
        <w:t>Lane Keeping Assistance (LKA) Verification and Validation Acceptance Criteria:</w:t>
      </w:r>
    </w:p>
    <w:p w:rsidR="009D5FE8" w:rsidRDefault="009D5FE8"/>
    <w:p w:rsidR="009D5FE8" w:rsidRDefault="00D52BCB">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D5FE8" w:rsidRDefault="00D52BCB">
      <w:pPr>
        <w:pStyle w:val="Heading2"/>
        <w:contextualSpacing w:val="0"/>
        <w:rPr>
          <w:ins w:id="318" w:author="Joshua Schoenfield" w:date="2018-01-02T22:45:00Z"/>
        </w:rPr>
      </w:pPr>
      <w:bookmarkStart w:id="319" w:name="_74udkdvf7nod" w:colFirst="0" w:colLast="0"/>
      <w:bookmarkEnd w:id="319"/>
      <w:r>
        <w:t>Refinement of the System Architecture</w:t>
      </w:r>
    </w:p>
    <w:p w:rsidR="00D75154" w:rsidRPr="00D75154" w:rsidRDefault="00D75154">
      <w:pPr>
        <w:pPrChange w:id="320" w:author="Joshua Schoenfield" w:date="2018-01-02T22:45:00Z">
          <w:pPr>
            <w:pStyle w:val="Heading2"/>
            <w:contextualSpacing w:val="0"/>
          </w:pPr>
        </w:pPrChange>
      </w:pPr>
      <w:ins w:id="321" w:author="Joshua Schoenfield" w:date="2018-01-02T22:45:00Z">
        <w:r>
          <w:t xml:space="preserve">The Refined System architecture, including all the </w:t>
        </w:r>
      </w:ins>
      <w:ins w:id="322" w:author="Joshua Schoenfield" w:date="2018-01-02T22:46:00Z">
        <w:r>
          <w:t>relevant</w:t>
        </w:r>
      </w:ins>
      <w:ins w:id="323" w:author="Joshua Schoenfield" w:date="2018-01-02T22:45:00Z">
        <w:r>
          <w:t xml:space="preserve"> components ASIL labels can be found in the following figure:</w:t>
        </w:r>
      </w:ins>
    </w:p>
    <w:p w:rsidR="000F6672" w:rsidRDefault="00D52BCB">
      <w:pPr>
        <w:rPr>
          <w:b/>
          <w:color w:val="B7B7B7"/>
        </w:rPr>
      </w:pPr>
      <w:del w:id="324" w:author="Joshua Schoenfield" w:date="2018-01-02T22:45:00Z">
        <w:r w:rsidDel="00D75154">
          <w:rPr>
            <w:b/>
            <w:color w:val="B7B7B7"/>
          </w:rPr>
          <w:delText>[Instructions: Include the refined system architecture. Hint: The refined system architecture should include the system architecture from the end of the technical safety lesson, including all of the ASIL labels.]</w:delText>
        </w:r>
      </w:del>
      <w:ins w:id="325" w:author="Joshua Schoenfield" w:date="2018-01-02T22:32:00Z">
        <w:r w:rsidR="000F6672" w:rsidRPr="000F6672">
          <w:rPr>
            <w:b/>
            <w:noProof/>
            <w:color w:val="B7B7B7"/>
            <w:lang w:val="en-US"/>
          </w:rPr>
          <w:drawing>
            <wp:inline distT="0" distB="0" distL="0" distR="0">
              <wp:extent cx="5943600" cy="3343275"/>
              <wp:effectExtent l="0" t="0" r="0" b="9525"/>
              <wp:docPr id="4" name="Picture 4" descr="C:\Users\Joshua\Dropbox\Udacity\CarND\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Dropbox\Udacity\CarND\CarND-Functional-Safety-Project\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ins>
    </w:p>
    <w:p w:rsidR="009D5FE8" w:rsidRDefault="009D5FE8">
      <w:pPr>
        <w:rPr>
          <w:b/>
          <w:color w:val="B7B7B7"/>
        </w:rPr>
      </w:pPr>
    </w:p>
    <w:p w:rsidR="009D5FE8" w:rsidRDefault="00D52BCB">
      <w:pPr>
        <w:pStyle w:val="Heading2"/>
        <w:contextualSpacing w:val="0"/>
      </w:pPr>
      <w:bookmarkStart w:id="326" w:name="_8cs5or9n3i4" w:colFirst="0" w:colLast="0"/>
      <w:bookmarkEnd w:id="326"/>
      <w:r>
        <w:lastRenderedPageBreak/>
        <w:t>Allocation of Technical Safety Requirements to Architecture Elements</w:t>
      </w:r>
    </w:p>
    <w:p w:rsidR="009D5FE8" w:rsidDel="00B74367" w:rsidRDefault="00D52BCB">
      <w:pPr>
        <w:rPr>
          <w:del w:id="327" w:author="Joshua Schoenfield" w:date="2018-01-02T23:02:00Z"/>
        </w:rPr>
      </w:pPr>
      <w:del w:id="328" w:author="Joshua Schoenfield" w:date="2018-01-02T23:02:00Z">
        <w:r w:rsidDel="00B74367">
          <w:rPr>
            <w:b/>
            <w:color w:val="B7B7B7"/>
          </w:rPr>
          <w:delText>[Instructions: We already included the allocation as part of the technical requirement tables. Here you can state that for this particular item, all technical safety requirements are allocated to the Electronic Power Steering ECU]</w:delText>
        </w:r>
      </w:del>
    </w:p>
    <w:p w:rsidR="009D5FE8" w:rsidRDefault="002F21C0">
      <w:ins w:id="329" w:author="Joshua Schoenfield" w:date="2018-01-02T21:15:00Z">
        <w:r>
          <w:t>For this item, all technical safety requirements are allocated to the Electronic Power Steering ECU.</w:t>
        </w:r>
      </w:ins>
      <w:ins w:id="330" w:author="Joshua Schoenfield" w:date="2018-01-02T23:01:00Z">
        <w:r w:rsidR="00B74367">
          <w:t xml:space="preserve"> Details</w:t>
        </w:r>
      </w:ins>
      <w:ins w:id="331" w:author="Joshua Schoenfield" w:date="2018-01-02T23:02:00Z">
        <w:r w:rsidR="00B74367">
          <w:t xml:space="preserve"> of the allocation</w:t>
        </w:r>
      </w:ins>
      <w:ins w:id="332" w:author="Joshua Schoenfield" w:date="2018-01-02T23:01:00Z">
        <w:r w:rsidR="00B74367">
          <w:t xml:space="preserve"> can be found in the technical requirement tab</w:t>
        </w:r>
      </w:ins>
      <w:ins w:id="333" w:author="Joshua Schoenfield" w:date="2018-01-02T23:02:00Z">
        <w:r w:rsidR="00B74367">
          <w:t>les.</w:t>
        </w:r>
      </w:ins>
    </w:p>
    <w:p w:rsidR="009D5FE8" w:rsidRDefault="00D52BCB">
      <w:pPr>
        <w:pStyle w:val="Heading2"/>
        <w:contextualSpacing w:val="0"/>
      </w:pPr>
      <w:bookmarkStart w:id="334" w:name="_4w6r8buy4lrp" w:colFirst="0" w:colLast="0"/>
      <w:bookmarkEnd w:id="334"/>
      <w:r>
        <w:t>Warning and Degradation Concept</w:t>
      </w:r>
    </w:p>
    <w:p w:rsidR="009D5FE8" w:rsidDel="00B74367" w:rsidRDefault="00D52BCB">
      <w:pPr>
        <w:rPr>
          <w:del w:id="335" w:author="Joshua Schoenfield" w:date="2018-01-02T23:02:00Z"/>
          <w:b/>
          <w:color w:val="B7B7B7"/>
        </w:rPr>
      </w:pPr>
      <w:del w:id="336" w:author="Joshua Schoenfield" w:date="2018-01-02T23:02:00Z">
        <w:r w:rsidDel="00B74367">
          <w:rPr>
            <w:b/>
            <w:color w:val="B7B7B7"/>
          </w:rPr>
          <w:delTex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delText>
        </w:r>
      </w:del>
    </w:p>
    <w:p w:rsidR="009D5FE8" w:rsidDel="00B74367" w:rsidRDefault="009D5FE8">
      <w:pPr>
        <w:rPr>
          <w:del w:id="337" w:author="Joshua Schoenfield" w:date="2018-01-02T23:02:00Z"/>
          <w:b/>
          <w:color w:val="B7B7B7"/>
        </w:rPr>
      </w:pPr>
    </w:p>
    <w:p w:rsidR="009D5FE8" w:rsidDel="00B74367" w:rsidRDefault="00D52BCB">
      <w:pPr>
        <w:rPr>
          <w:del w:id="338" w:author="Joshua Schoenfield" w:date="2018-01-02T23:02:00Z"/>
          <w:b/>
          <w:color w:val="B7B7B7"/>
        </w:rPr>
      </w:pPr>
      <w:del w:id="339" w:author="Joshua Schoenfield" w:date="2018-01-02T23:02:00Z">
        <w:r w:rsidDel="00B74367">
          <w:rPr>
            <w:b/>
            <w:color w:val="B7B7B7"/>
          </w:rPr>
          <w:delText xml:space="preserve">So in this case, the warning and degradation concept is the same for the technical safety requirements as for the functional safety requirements. You can copy the functional safety warning and degradation concept here. </w:delText>
        </w:r>
      </w:del>
    </w:p>
    <w:p w:rsidR="009D5FE8" w:rsidDel="00B74367" w:rsidRDefault="009D5FE8">
      <w:pPr>
        <w:rPr>
          <w:del w:id="340" w:author="Joshua Schoenfield" w:date="2018-01-02T23:02:00Z"/>
          <w:b/>
          <w:color w:val="B7B7B7"/>
        </w:rPr>
      </w:pPr>
    </w:p>
    <w:p w:rsidR="009D5FE8" w:rsidRDefault="00D52BCB">
      <w:pPr>
        <w:rPr>
          <w:ins w:id="341" w:author="Joshua Schoenfield" w:date="2018-01-02T23:00:00Z"/>
          <w:b/>
          <w:color w:val="B7B7B7"/>
        </w:rPr>
      </w:pPr>
      <w:del w:id="342" w:author="Joshua Schoenfield" w:date="2018-01-02T23:02:00Z">
        <w:r w:rsidDel="00B74367">
          <w:rPr>
            <w:b/>
            <w:color w:val="B7B7B7"/>
          </w:rPr>
          <w:delText>Oftentimes, a technical safety analysis will lead to a more detailed warning and degradation concept. ]</w:delText>
        </w:r>
      </w:del>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74367" w:rsidTr="00AB3930">
        <w:trPr>
          <w:ins w:id="343" w:author="Joshua Schoenfield" w:date="2018-01-02T23:00:00Z"/>
        </w:trPr>
        <w:tc>
          <w:tcPr>
            <w:tcW w:w="1872" w:type="dxa"/>
            <w:shd w:val="clear" w:color="auto" w:fill="CCCCCC"/>
            <w:tcMar>
              <w:top w:w="100" w:type="dxa"/>
              <w:left w:w="100" w:type="dxa"/>
              <w:bottom w:w="100" w:type="dxa"/>
              <w:right w:w="100" w:type="dxa"/>
            </w:tcMar>
          </w:tcPr>
          <w:p w:rsidR="00B74367" w:rsidRDefault="00B74367" w:rsidP="00AB3930">
            <w:pPr>
              <w:widowControl w:val="0"/>
              <w:spacing w:line="240" w:lineRule="auto"/>
              <w:rPr>
                <w:ins w:id="344" w:author="Joshua Schoenfield" w:date="2018-01-02T23:00:00Z"/>
                <w:b/>
              </w:rPr>
            </w:pPr>
            <w:ins w:id="345" w:author="Joshua Schoenfield" w:date="2018-01-02T23:00:00Z">
              <w:r>
                <w:rPr>
                  <w:b/>
                </w:rPr>
                <w:t>ID</w:t>
              </w:r>
            </w:ins>
          </w:p>
        </w:tc>
        <w:tc>
          <w:tcPr>
            <w:tcW w:w="1872" w:type="dxa"/>
            <w:shd w:val="clear" w:color="auto" w:fill="CCCCCC"/>
            <w:tcMar>
              <w:top w:w="100" w:type="dxa"/>
              <w:left w:w="100" w:type="dxa"/>
              <w:bottom w:w="100" w:type="dxa"/>
              <w:right w:w="100" w:type="dxa"/>
            </w:tcMar>
          </w:tcPr>
          <w:p w:rsidR="00B74367" w:rsidRDefault="00B74367" w:rsidP="00AB3930">
            <w:pPr>
              <w:widowControl w:val="0"/>
              <w:spacing w:line="240" w:lineRule="auto"/>
              <w:rPr>
                <w:ins w:id="346" w:author="Joshua Schoenfield" w:date="2018-01-02T23:00:00Z"/>
                <w:b/>
              </w:rPr>
            </w:pPr>
            <w:ins w:id="347" w:author="Joshua Schoenfield" w:date="2018-01-02T23:00:00Z">
              <w:r>
                <w:rPr>
                  <w:b/>
                </w:rPr>
                <w:t>Degradation Mode</w:t>
              </w:r>
            </w:ins>
          </w:p>
        </w:tc>
        <w:tc>
          <w:tcPr>
            <w:tcW w:w="1872" w:type="dxa"/>
            <w:shd w:val="clear" w:color="auto" w:fill="CCCCCC"/>
            <w:tcMar>
              <w:top w:w="100" w:type="dxa"/>
              <w:left w:w="100" w:type="dxa"/>
              <w:bottom w:w="100" w:type="dxa"/>
              <w:right w:w="100" w:type="dxa"/>
            </w:tcMar>
          </w:tcPr>
          <w:p w:rsidR="00B74367" w:rsidRDefault="00B74367" w:rsidP="00AB3930">
            <w:pPr>
              <w:widowControl w:val="0"/>
              <w:spacing w:line="240" w:lineRule="auto"/>
              <w:rPr>
                <w:ins w:id="348" w:author="Joshua Schoenfield" w:date="2018-01-02T23:00:00Z"/>
                <w:b/>
              </w:rPr>
            </w:pPr>
            <w:ins w:id="349" w:author="Joshua Schoenfield" w:date="2018-01-02T23:00:00Z">
              <w:r>
                <w:rPr>
                  <w:b/>
                </w:rPr>
                <w:t>Trigger for Degradation Mode</w:t>
              </w:r>
            </w:ins>
          </w:p>
        </w:tc>
        <w:tc>
          <w:tcPr>
            <w:tcW w:w="1872" w:type="dxa"/>
            <w:shd w:val="clear" w:color="auto" w:fill="CCCCCC"/>
            <w:tcMar>
              <w:top w:w="100" w:type="dxa"/>
              <w:left w:w="100" w:type="dxa"/>
              <w:bottom w:w="100" w:type="dxa"/>
              <w:right w:w="100" w:type="dxa"/>
            </w:tcMar>
          </w:tcPr>
          <w:p w:rsidR="00B74367" w:rsidRDefault="00B74367" w:rsidP="00AB3930">
            <w:pPr>
              <w:widowControl w:val="0"/>
              <w:spacing w:line="240" w:lineRule="auto"/>
              <w:rPr>
                <w:ins w:id="350" w:author="Joshua Schoenfield" w:date="2018-01-02T23:00:00Z"/>
                <w:b/>
              </w:rPr>
            </w:pPr>
            <w:ins w:id="351" w:author="Joshua Schoenfield" w:date="2018-01-02T23:00:00Z">
              <w:r>
                <w:rPr>
                  <w:b/>
                </w:rPr>
                <w:t>Safe State invoked?</w:t>
              </w:r>
            </w:ins>
          </w:p>
        </w:tc>
        <w:tc>
          <w:tcPr>
            <w:tcW w:w="1872" w:type="dxa"/>
            <w:shd w:val="clear" w:color="auto" w:fill="CCCCCC"/>
            <w:tcMar>
              <w:top w:w="100" w:type="dxa"/>
              <w:left w:w="100" w:type="dxa"/>
              <w:bottom w:w="100" w:type="dxa"/>
              <w:right w:w="100" w:type="dxa"/>
            </w:tcMar>
          </w:tcPr>
          <w:p w:rsidR="00B74367" w:rsidRDefault="00B74367" w:rsidP="00AB3930">
            <w:pPr>
              <w:widowControl w:val="0"/>
              <w:spacing w:line="240" w:lineRule="auto"/>
              <w:rPr>
                <w:ins w:id="352" w:author="Joshua Schoenfield" w:date="2018-01-02T23:00:00Z"/>
                <w:b/>
              </w:rPr>
            </w:pPr>
            <w:ins w:id="353" w:author="Joshua Schoenfield" w:date="2018-01-02T23:00:00Z">
              <w:r>
                <w:rPr>
                  <w:b/>
                </w:rPr>
                <w:t>Driver Warning</w:t>
              </w:r>
            </w:ins>
          </w:p>
        </w:tc>
      </w:tr>
      <w:tr w:rsidR="00B74367" w:rsidTr="00AB3930">
        <w:trPr>
          <w:ins w:id="354" w:author="Joshua Schoenfield" w:date="2018-01-02T23:00:00Z"/>
        </w:trPr>
        <w:tc>
          <w:tcPr>
            <w:tcW w:w="1872" w:type="dxa"/>
            <w:tcMar>
              <w:top w:w="100" w:type="dxa"/>
              <w:left w:w="100" w:type="dxa"/>
              <w:bottom w:w="100" w:type="dxa"/>
              <w:right w:w="100" w:type="dxa"/>
            </w:tcMar>
          </w:tcPr>
          <w:p w:rsidR="00B74367" w:rsidRDefault="00B74367" w:rsidP="00AB3930">
            <w:pPr>
              <w:widowControl w:val="0"/>
              <w:spacing w:line="240" w:lineRule="auto"/>
              <w:rPr>
                <w:ins w:id="355" w:author="Joshua Schoenfield" w:date="2018-01-02T23:00:00Z"/>
              </w:rPr>
            </w:pPr>
            <w:ins w:id="356" w:author="Joshua Schoenfield" w:date="2018-01-02T23:00:00Z">
              <w:r>
                <w:t>WDC-01</w:t>
              </w:r>
            </w:ins>
          </w:p>
        </w:tc>
        <w:tc>
          <w:tcPr>
            <w:tcW w:w="1872" w:type="dxa"/>
            <w:tcMar>
              <w:top w:w="100" w:type="dxa"/>
              <w:left w:w="100" w:type="dxa"/>
              <w:bottom w:w="100" w:type="dxa"/>
              <w:right w:w="100" w:type="dxa"/>
            </w:tcMar>
          </w:tcPr>
          <w:p w:rsidR="00B74367" w:rsidRDefault="00B74367" w:rsidP="00AB3930">
            <w:pPr>
              <w:widowControl w:val="0"/>
              <w:spacing w:line="240" w:lineRule="auto"/>
              <w:rPr>
                <w:ins w:id="357" w:author="Joshua Schoenfield" w:date="2018-01-02T23:00:00Z"/>
              </w:rPr>
            </w:pPr>
            <w:ins w:id="358" w:author="Joshua Schoenfield" w:date="2018-01-02T23:00:00Z">
              <w:r>
                <w:t>LDW System Turns Off</w:t>
              </w:r>
            </w:ins>
          </w:p>
        </w:tc>
        <w:tc>
          <w:tcPr>
            <w:tcW w:w="1872" w:type="dxa"/>
            <w:tcMar>
              <w:top w:w="100" w:type="dxa"/>
              <w:left w:w="100" w:type="dxa"/>
              <w:bottom w:w="100" w:type="dxa"/>
              <w:right w:w="100" w:type="dxa"/>
            </w:tcMar>
          </w:tcPr>
          <w:p w:rsidR="00B74367" w:rsidRDefault="00B74367" w:rsidP="00AB3930">
            <w:pPr>
              <w:widowControl w:val="0"/>
              <w:spacing w:line="240" w:lineRule="auto"/>
              <w:rPr>
                <w:ins w:id="359" w:author="Joshua Schoenfield" w:date="2018-01-02T23:00:00Z"/>
              </w:rPr>
            </w:pPr>
            <w:ins w:id="360" w:author="Joshua Schoenfield" w:date="2018-01-02T23:00:00Z">
              <w:r>
                <w:t>Malfunction_01 or Malfunction_02</w:t>
              </w:r>
            </w:ins>
          </w:p>
        </w:tc>
        <w:tc>
          <w:tcPr>
            <w:tcW w:w="1872" w:type="dxa"/>
            <w:tcMar>
              <w:top w:w="100" w:type="dxa"/>
              <w:left w:w="100" w:type="dxa"/>
              <w:bottom w:w="100" w:type="dxa"/>
              <w:right w:w="100" w:type="dxa"/>
            </w:tcMar>
          </w:tcPr>
          <w:p w:rsidR="00B74367" w:rsidRDefault="00B74367" w:rsidP="00AB3930">
            <w:pPr>
              <w:widowControl w:val="0"/>
              <w:spacing w:line="240" w:lineRule="auto"/>
              <w:rPr>
                <w:ins w:id="361" w:author="Joshua Schoenfield" w:date="2018-01-02T23:00:00Z"/>
              </w:rPr>
            </w:pPr>
            <w:ins w:id="362" w:author="Joshua Schoenfield" w:date="2018-01-02T23:00:00Z">
              <w:r>
                <w:t>Yes</w:t>
              </w:r>
            </w:ins>
          </w:p>
        </w:tc>
        <w:tc>
          <w:tcPr>
            <w:tcW w:w="1872" w:type="dxa"/>
            <w:tcMar>
              <w:top w:w="100" w:type="dxa"/>
              <w:left w:w="100" w:type="dxa"/>
              <w:bottom w:w="100" w:type="dxa"/>
              <w:right w:w="100" w:type="dxa"/>
            </w:tcMar>
          </w:tcPr>
          <w:p w:rsidR="00B74367" w:rsidRDefault="00B74367" w:rsidP="00AB3930">
            <w:pPr>
              <w:widowControl w:val="0"/>
              <w:spacing w:line="240" w:lineRule="auto"/>
              <w:rPr>
                <w:ins w:id="363" w:author="Joshua Schoenfield" w:date="2018-01-02T23:00:00Z"/>
              </w:rPr>
            </w:pPr>
            <w:ins w:id="364" w:author="Joshua Schoenfield" w:date="2018-01-02T23:00:00Z">
              <w:r>
                <w:t>Lane Assistance Malfunction Warning Appears on Car Display</w:t>
              </w:r>
            </w:ins>
          </w:p>
        </w:tc>
      </w:tr>
      <w:tr w:rsidR="00B74367" w:rsidTr="00AB3930">
        <w:trPr>
          <w:ins w:id="365" w:author="Joshua Schoenfield" w:date="2018-01-02T23:00:00Z"/>
        </w:trPr>
        <w:tc>
          <w:tcPr>
            <w:tcW w:w="1872" w:type="dxa"/>
            <w:tcMar>
              <w:top w:w="100" w:type="dxa"/>
              <w:left w:w="100" w:type="dxa"/>
              <w:bottom w:w="100" w:type="dxa"/>
              <w:right w:w="100" w:type="dxa"/>
            </w:tcMar>
          </w:tcPr>
          <w:p w:rsidR="00B74367" w:rsidRDefault="00B74367" w:rsidP="00AB3930">
            <w:pPr>
              <w:widowControl w:val="0"/>
              <w:spacing w:line="240" w:lineRule="auto"/>
              <w:rPr>
                <w:ins w:id="366" w:author="Joshua Schoenfield" w:date="2018-01-02T23:00:00Z"/>
              </w:rPr>
            </w:pPr>
            <w:ins w:id="367" w:author="Joshua Schoenfield" w:date="2018-01-02T23:00:00Z">
              <w:r>
                <w:t>WDC-02</w:t>
              </w:r>
            </w:ins>
          </w:p>
        </w:tc>
        <w:tc>
          <w:tcPr>
            <w:tcW w:w="1872" w:type="dxa"/>
            <w:tcMar>
              <w:top w:w="100" w:type="dxa"/>
              <w:left w:w="100" w:type="dxa"/>
              <w:bottom w:w="100" w:type="dxa"/>
              <w:right w:w="100" w:type="dxa"/>
            </w:tcMar>
          </w:tcPr>
          <w:p w:rsidR="00B74367" w:rsidRDefault="00B74367" w:rsidP="00AB3930">
            <w:pPr>
              <w:widowControl w:val="0"/>
              <w:spacing w:line="240" w:lineRule="auto"/>
              <w:rPr>
                <w:ins w:id="368" w:author="Joshua Schoenfield" w:date="2018-01-02T23:00:00Z"/>
              </w:rPr>
            </w:pPr>
            <w:ins w:id="369" w:author="Joshua Schoenfield" w:date="2018-01-02T23:00:00Z">
              <w:r>
                <w:t>LKA System Turns Off</w:t>
              </w:r>
            </w:ins>
          </w:p>
        </w:tc>
        <w:tc>
          <w:tcPr>
            <w:tcW w:w="1872" w:type="dxa"/>
            <w:tcMar>
              <w:top w:w="100" w:type="dxa"/>
              <w:left w:w="100" w:type="dxa"/>
              <w:bottom w:w="100" w:type="dxa"/>
              <w:right w:w="100" w:type="dxa"/>
            </w:tcMar>
          </w:tcPr>
          <w:p w:rsidR="00B74367" w:rsidRDefault="00B74367" w:rsidP="00AB3930">
            <w:pPr>
              <w:widowControl w:val="0"/>
              <w:spacing w:line="240" w:lineRule="auto"/>
              <w:rPr>
                <w:ins w:id="370" w:author="Joshua Schoenfield" w:date="2018-01-02T23:00:00Z"/>
              </w:rPr>
            </w:pPr>
            <w:ins w:id="371" w:author="Joshua Schoenfield" w:date="2018-01-02T23:00:00Z">
              <w:r>
                <w:t>Malfunction_03</w:t>
              </w:r>
            </w:ins>
          </w:p>
        </w:tc>
        <w:tc>
          <w:tcPr>
            <w:tcW w:w="1872" w:type="dxa"/>
            <w:tcMar>
              <w:top w:w="100" w:type="dxa"/>
              <w:left w:w="100" w:type="dxa"/>
              <w:bottom w:w="100" w:type="dxa"/>
              <w:right w:w="100" w:type="dxa"/>
            </w:tcMar>
          </w:tcPr>
          <w:p w:rsidR="00B74367" w:rsidRDefault="00B74367" w:rsidP="00AB3930">
            <w:pPr>
              <w:widowControl w:val="0"/>
              <w:spacing w:line="240" w:lineRule="auto"/>
              <w:rPr>
                <w:ins w:id="372" w:author="Joshua Schoenfield" w:date="2018-01-02T23:00:00Z"/>
              </w:rPr>
            </w:pPr>
            <w:ins w:id="373" w:author="Joshua Schoenfield" w:date="2018-01-02T23:00:00Z">
              <w:r>
                <w:t>Yes</w:t>
              </w:r>
            </w:ins>
          </w:p>
        </w:tc>
        <w:tc>
          <w:tcPr>
            <w:tcW w:w="1872" w:type="dxa"/>
            <w:tcMar>
              <w:top w:w="100" w:type="dxa"/>
              <w:left w:w="100" w:type="dxa"/>
              <w:bottom w:w="100" w:type="dxa"/>
              <w:right w:w="100" w:type="dxa"/>
            </w:tcMar>
          </w:tcPr>
          <w:p w:rsidR="00B74367" w:rsidRDefault="00B74367" w:rsidP="00AB3930">
            <w:pPr>
              <w:widowControl w:val="0"/>
              <w:spacing w:line="240" w:lineRule="auto"/>
              <w:rPr>
                <w:ins w:id="374" w:author="Joshua Schoenfield" w:date="2018-01-02T23:00:00Z"/>
              </w:rPr>
            </w:pPr>
            <w:ins w:id="375" w:author="Joshua Schoenfield" w:date="2018-01-02T23:00:00Z">
              <w:r>
                <w:t>Lane Assistance Malfunction Warning Appears on Car Display</w:t>
              </w:r>
            </w:ins>
          </w:p>
        </w:tc>
      </w:tr>
    </w:tbl>
    <w:p w:rsidR="00B74367" w:rsidRDefault="00B74367"/>
    <w:sectPr w:rsidR="00B743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ua Schoenfield">
    <w15:presenceInfo w15:providerId="Windows Live" w15:userId="3e284cd3c6c9f7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E8"/>
    <w:rsid w:val="000F6672"/>
    <w:rsid w:val="00121AE2"/>
    <w:rsid w:val="002F21C0"/>
    <w:rsid w:val="00664D42"/>
    <w:rsid w:val="009D5FE8"/>
    <w:rsid w:val="00B74367"/>
    <w:rsid w:val="00B861AD"/>
    <w:rsid w:val="00BE068A"/>
    <w:rsid w:val="00D5235B"/>
    <w:rsid w:val="00D52BCB"/>
    <w:rsid w:val="00D75154"/>
    <w:rsid w:val="00ED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53DCE-8B65-4D31-84D7-CD63B80C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D751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1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67456">
      <w:bodyDiv w:val="1"/>
      <w:marLeft w:val="0"/>
      <w:marRight w:val="0"/>
      <w:marTop w:val="0"/>
      <w:marBottom w:val="0"/>
      <w:divBdr>
        <w:top w:val="none" w:sz="0" w:space="0" w:color="auto"/>
        <w:left w:val="none" w:sz="0" w:space="0" w:color="auto"/>
        <w:bottom w:val="none" w:sz="0" w:space="0" w:color="auto"/>
        <w:right w:val="none" w:sz="0" w:space="0" w:color="auto"/>
      </w:divBdr>
    </w:div>
    <w:div w:id="736900859">
      <w:bodyDiv w:val="1"/>
      <w:marLeft w:val="0"/>
      <w:marRight w:val="0"/>
      <w:marTop w:val="0"/>
      <w:marBottom w:val="0"/>
      <w:divBdr>
        <w:top w:val="none" w:sz="0" w:space="0" w:color="auto"/>
        <w:left w:val="none" w:sz="0" w:space="0" w:color="auto"/>
        <w:bottom w:val="none" w:sz="0" w:space="0" w:color="auto"/>
        <w:right w:val="none" w:sz="0" w:space="0" w:color="auto"/>
      </w:divBdr>
    </w:div>
    <w:div w:id="1318604862">
      <w:bodyDiv w:val="1"/>
      <w:marLeft w:val="0"/>
      <w:marRight w:val="0"/>
      <w:marTop w:val="0"/>
      <w:marBottom w:val="0"/>
      <w:divBdr>
        <w:top w:val="none" w:sz="0" w:space="0" w:color="auto"/>
        <w:left w:val="none" w:sz="0" w:space="0" w:color="auto"/>
        <w:bottom w:val="none" w:sz="0" w:space="0" w:color="auto"/>
        <w:right w:val="none" w:sz="0" w:space="0" w:color="auto"/>
      </w:divBdr>
    </w:div>
    <w:div w:id="1572495700">
      <w:bodyDiv w:val="1"/>
      <w:marLeft w:val="0"/>
      <w:marRight w:val="0"/>
      <w:marTop w:val="0"/>
      <w:marBottom w:val="0"/>
      <w:divBdr>
        <w:top w:val="none" w:sz="0" w:space="0" w:color="auto"/>
        <w:left w:val="none" w:sz="0" w:space="0" w:color="auto"/>
        <w:bottom w:val="none" w:sz="0" w:space="0" w:color="auto"/>
        <w:right w:val="none" w:sz="0" w:space="0" w:color="auto"/>
      </w:divBdr>
    </w:div>
    <w:div w:id="2094546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11</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Schoenfield</dc:creator>
  <cp:lastModifiedBy>Joshua Schoenfield</cp:lastModifiedBy>
  <cp:revision>7</cp:revision>
  <cp:lastPrinted>2018-01-03T07:10:00Z</cp:lastPrinted>
  <dcterms:created xsi:type="dcterms:W3CDTF">2018-01-03T05:06:00Z</dcterms:created>
  <dcterms:modified xsi:type="dcterms:W3CDTF">2018-01-03T08:16:00Z</dcterms:modified>
</cp:coreProperties>
</file>